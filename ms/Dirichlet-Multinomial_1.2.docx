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0E05" w:rsidRDefault="00641550" w:rsidP="00F92AD3">
      <w:pPr>
        <w:tabs>
          <w:tab w:val="left" w:pos="360"/>
        </w:tabs>
      </w:pPr>
      <w:r>
        <w:t>Model-based estimation of effective sample size in Stock Synthesis using the Dirichlet-Multinomial distribution</w:t>
      </w:r>
    </w:p>
    <w:p w:rsidR="002F6B24" w:rsidRDefault="002F6B24" w:rsidP="00F92AD3">
      <w:pPr>
        <w:tabs>
          <w:tab w:val="left" w:pos="360"/>
        </w:tabs>
        <w:rPr>
          <w:szCs w:val="24"/>
        </w:rPr>
      </w:pPr>
    </w:p>
    <w:p w:rsidR="00641550" w:rsidRPr="00F92AD3" w:rsidRDefault="00641550" w:rsidP="00F92AD3">
      <w:pPr>
        <w:tabs>
          <w:tab w:val="left" w:pos="360"/>
        </w:tabs>
        <w:rPr>
          <w:szCs w:val="24"/>
        </w:rPr>
      </w:pPr>
      <w:r w:rsidRPr="00F92AD3">
        <w:rPr>
          <w:szCs w:val="24"/>
        </w:rPr>
        <w:t xml:space="preserve">James </w:t>
      </w:r>
      <w:r w:rsidR="003A63B5" w:rsidRPr="00F92AD3">
        <w:rPr>
          <w:szCs w:val="24"/>
        </w:rPr>
        <w:t xml:space="preserve">T. </w:t>
      </w:r>
      <w:r w:rsidRPr="00F92AD3">
        <w:rPr>
          <w:szCs w:val="24"/>
        </w:rPr>
        <w:t>Thorson</w:t>
      </w:r>
      <w:r w:rsidR="003A63B5" w:rsidRPr="00F92AD3">
        <w:rPr>
          <w:szCs w:val="24"/>
          <w:vertAlign w:val="superscript"/>
        </w:rPr>
        <w:t>1</w:t>
      </w:r>
      <w:r w:rsidRPr="00F92AD3">
        <w:rPr>
          <w:szCs w:val="24"/>
        </w:rPr>
        <w:t xml:space="preserve">, Kelli </w:t>
      </w:r>
      <w:r w:rsidR="003A63B5" w:rsidRPr="00F92AD3">
        <w:rPr>
          <w:szCs w:val="24"/>
        </w:rPr>
        <w:t xml:space="preserve">F. </w:t>
      </w:r>
      <w:r w:rsidRPr="00F92AD3">
        <w:rPr>
          <w:szCs w:val="24"/>
        </w:rPr>
        <w:t>Johnson</w:t>
      </w:r>
      <w:r w:rsidR="003A63B5" w:rsidRPr="00F92AD3">
        <w:rPr>
          <w:szCs w:val="24"/>
          <w:vertAlign w:val="superscript"/>
        </w:rPr>
        <w:t>2</w:t>
      </w:r>
      <w:r w:rsidRPr="00F92AD3">
        <w:rPr>
          <w:szCs w:val="24"/>
        </w:rPr>
        <w:t xml:space="preserve">, Richard </w:t>
      </w:r>
      <w:r w:rsidR="003A63B5" w:rsidRPr="00F92AD3">
        <w:rPr>
          <w:szCs w:val="24"/>
        </w:rPr>
        <w:t xml:space="preserve">D. </w:t>
      </w:r>
      <w:r w:rsidRPr="00F92AD3">
        <w:rPr>
          <w:szCs w:val="24"/>
        </w:rPr>
        <w:t>Methot</w:t>
      </w:r>
      <w:r w:rsidR="003A63B5" w:rsidRPr="00F92AD3">
        <w:rPr>
          <w:szCs w:val="24"/>
          <w:vertAlign w:val="superscript"/>
        </w:rPr>
        <w:t>1</w:t>
      </w:r>
      <w:r w:rsidR="007D46AD" w:rsidRPr="00F92AD3">
        <w:rPr>
          <w:szCs w:val="24"/>
        </w:rPr>
        <w:t>, Ian G. Taylor</w:t>
      </w:r>
      <w:r w:rsidR="007D46AD" w:rsidRPr="00F92AD3">
        <w:rPr>
          <w:szCs w:val="24"/>
          <w:vertAlign w:val="superscript"/>
        </w:rPr>
        <w:t>1</w:t>
      </w:r>
    </w:p>
    <w:p w:rsidR="00F92AD3" w:rsidRDefault="00F92AD3" w:rsidP="00F92AD3">
      <w:pPr>
        <w:tabs>
          <w:tab w:val="left" w:pos="360"/>
        </w:tabs>
        <w:rPr>
          <w:szCs w:val="24"/>
          <w:vertAlign w:val="superscript"/>
        </w:rPr>
      </w:pPr>
    </w:p>
    <w:p w:rsidR="003A63B5" w:rsidRPr="00F92AD3" w:rsidRDefault="003A63B5" w:rsidP="00F92AD3">
      <w:pPr>
        <w:tabs>
          <w:tab w:val="left" w:pos="360"/>
        </w:tabs>
        <w:rPr>
          <w:szCs w:val="24"/>
        </w:rPr>
      </w:pPr>
      <w:r w:rsidRPr="00F92AD3">
        <w:rPr>
          <w:szCs w:val="24"/>
          <w:vertAlign w:val="superscript"/>
        </w:rPr>
        <w:t>1</w:t>
      </w:r>
      <w:r w:rsidRPr="00F92AD3">
        <w:rPr>
          <w:szCs w:val="24"/>
        </w:rPr>
        <w:t>Fisheries Resource Assessment and Monitoring Division, Northwest Fisheries Science Center, National Marine Fisheries Service, National Oceanic and Atmospheric Administration, 2725 Montlake Blvd. East, Seattle, WA 98112, USA</w:t>
      </w:r>
    </w:p>
    <w:p w:rsidR="003A63B5" w:rsidRPr="00F92AD3" w:rsidRDefault="003A63B5" w:rsidP="00F92AD3">
      <w:pPr>
        <w:tabs>
          <w:tab w:val="left" w:pos="360"/>
        </w:tabs>
        <w:rPr>
          <w:szCs w:val="24"/>
        </w:rPr>
      </w:pPr>
      <w:r w:rsidRPr="00F92AD3">
        <w:rPr>
          <w:szCs w:val="24"/>
          <w:vertAlign w:val="superscript"/>
        </w:rPr>
        <w:t>2</w:t>
      </w:r>
      <w:r w:rsidRPr="00F92AD3">
        <w:rPr>
          <w:szCs w:val="24"/>
        </w:rPr>
        <w:t>School of Aquatic and Fishery Sciences, University of Washington, Box 355020, Seattle, WA 98195-5020, USA</w:t>
      </w:r>
    </w:p>
    <w:p w:rsidR="00F92AD3" w:rsidRDefault="00F92AD3" w:rsidP="00F92AD3">
      <w:pPr>
        <w:tabs>
          <w:tab w:val="left" w:pos="360"/>
        </w:tabs>
        <w:spacing w:after="200"/>
      </w:pPr>
      <w:r>
        <w:br w:type="page"/>
      </w:r>
    </w:p>
    <w:p w:rsidR="003A63B5" w:rsidRPr="00F92AD3" w:rsidRDefault="00F92AD3" w:rsidP="00F92AD3">
      <w:pPr>
        <w:tabs>
          <w:tab w:val="left" w:pos="360"/>
        </w:tabs>
        <w:rPr>
          <w:b/>
          <w:sz w:val="28"/>
          <w:szCs w:val="28"/>
        </w:rPr>
      </w:pPr>
      <w:r w:rsidRPr="00F92AD3">
        <w:rPr>
          <w:b/>
          <w:sz w:val="28"/>
          <w:szCs w:val="28"/>
        </w:rPr>
        <w:lastRenderedPageBreak/>
        <w:t>Abstract</w:t>
      </w:r>
    </w:p>
    <w:p w:rsidR="00641550" w:rsidRDefault="00641550" w:rsidP="00F92AD3">
      <w:pPr>
        <w:tabs>
          <w:tab w:val="left" w:pos="360"/>
        </w:tabs>
      </w:pPr>
      <w:r>
        <w:t xml:space="preserve">Theoretical considerations and applied examples suggest that stock assessments are highly sensitive to the weighting of different data sources whenever data sources conflict regarding parameter estimates.  Previous iterative reweighting approaches to weighting </w:t>
      </w:r>
      <w:r w:rsidR="00003B86">
        <w:t xml:space="preserve">compositional data </w:t>
      </w:r>
      <w:r>
        <w:t>are generally ad hoc</w:t>
      </w:r>
      <w:r w:rsidR="00003B86">
        <w:t xml:space="preserve">, do not propogate uncertainty about data-weighting when calculating uncertainty intervals, and often are not re-adjusted when conducting sensitivity or retrospective analyses.  We therefore incorporate the Dirichlet-Multinomial (DM) distribution into Stock Synthesis, and propose it as a model-based method for estimating effective sample size.  This distribution incorporates one additional parameter per survey (with the option of mirroring its value among fleets), and we show that this parameter represents the ratio of nominal (“input”) and effective (“output”) sample size.  We demonstrate this approach using data for Pacific hake, where DM and </w:t>
      </w:r>
      <w:r w:rsidR="006D56A3">
        <w:t>McAllister-</w:t>
      </w:r>
      <w:r w:rsidR="00003B86">
        <w:t>Ianelli reweighting approaches give similar and plausible results.  We also use simulation testing to demonstrate the estimation properties of this new estimator,</w:t>
      </w:r>
      <w:r w:rsidR="00F92AD3">
        <w:t xml:space="preserve"> and show that it provides approximately unbiased estimates of variance inflation when compositional samples capture clusters of individuals with similar ages/lengths.</w:t>
      </w:r>
      <w:r w:rsidR="00003B86">
        <w:t xml:space="preserve"> </w:t>
      </w:r>
      <w:r w:rsidR="00F92AD3">
        <w:t xml:space="preserve"> We </w:t>
      </w:r>
      <w:r w:rsidR="00003B86">
        <w:t xml:space="preserve">conclude by recommending further research </w:t>
      </w:r>
      <w:r w:rsidR="00F92AD3">
        <w:t>to develop</w:t>
      </w:r>
      <w:r w:rsidR="00003B86">
        <w:t xml:space="preserve"> computationally efficient estimators of effective sample size that are based on alternative, </w:t>
      </w:r>
      <w:r w:rsidR="00003B86" w:rsidRPr="00003B86">
        <w:rPr>
          <w:i/>
        </w:rPr>
        <w:t>a priori</w:t>
      </w:r>
      <w:r w:rsidR="00003B86">
        <w:t xml:space="preserve"> consideration of sampling theory</w:t>
      </w:r>
      <w:r w:rsidR="003A63B5">
        <w:t>.</w:t>
      </w:r>
    </w:p>
    <w:p w:rsidR="003A63B5" w:rsidRDefault="003A63B5" w:rsidP="00F92AD3">
      <w:pPr>
        <w:tabs>
          <w:tab w:val="left" w:pos="360"/>
        </w:tabs>
      </w:pPr>
      <w:bookmarkStart w:id="0" w:name="_GoBack"/>
      <w:bookmarkEnd w:id="0"/>
    </w:p>
    <w:p w:rsidR="003A63B5" w:rsidRDefault="003A63B5" w:rsidP="00F92AD3">
      <w:pPr>
        <w:tabs>
          <w:tab w:val="left" w:pos="360"/>
        </w:tabs>
      </w:pPr>
      <w:r w:rsidRPr="002F6B24">
        <w:rPr>
          <w:b/>
        </w:rPr>
        <w:t>Keywords</w:t>
      </w:r>
      <w:r>
        <w:t xml:space="preserve">: Dirichlet-Multinomial; </w:t>
      </w:r>
      <w:r w:rsidR="007D46AD">
        <w:t xml:space="preserve">integrated assessment; </w:t>
      </w:r>
      <w:r w:rsidR="00DA4FCB">
        <w:t>m</w:t>
      </w:r>
      <w:r>
        <w:t xml:space="preserve">ultinomial; </w:t>
      </w:r>
      <w:r w:rsidR="007D46AD">
        <w:t>statistical catch-at-age</w:t>
      </w:r>
    </w:p>
    <w:p w:rsidR="003A63B5" w:rsidRDefault="003A63B5" w:rsidP="00F92AD3">
      <w:pPr>
        <w:tabs>
          <w:tab w:val="left" w:pos="360"/>
        </w:tabs>
        <w:spacing w:after="200"/>
      </w:pPr>
      <w:r>
        <w:br w:type="page"/>
      </w:r>
    </w:p>
    <w:p w:rsidR="003A63B5" w:rsidRPr="003A63B5" w:rsidRDefault="003A63B5" w:rsidP="00F92AD3">
      <w:pPr>
        <w:tabs>
          <w:tab w:val="left" w:pos="360"/>
        </w:tabs>
        <w:rPr>
          <w:b/>
        </w:rPr>
      </w:pPr>
      <w:r w:rsidRPr="003A63B5">
        <w:rPr>
          <w:b/>
        </w:rPr>
        <w:lastRenderedPageBreak/>
        <w:t>Introduction</w:t>
      </w:r>
    </w:p>
    <w:p w:rsidR="003A63B5" w:rsidRDefault="00F92AD3" w:rsidP="00F92AD3">
      <w:pPr>
        <w:tabs>
          <w:tab w:val="left" w:pos="360"/>
        </w:tabs>
      </w:pPr>
      <w:r>
        <w:t xml:space="preserve">Stock assessment models are quantative tools that are used to provide a scientific basis for the management of marine fishes </w:t>
      </w:r>
      <w:r>
        <w:fldChar w:fldCharType="begin"/>
      </w:r>
      <w:r>
        <w:instrText xml:space="preserve"> ADDIN ZOTERO_ITEM CSL_CITATION {"citationID":"1tltv6giqc","properties":{"formattedCitation":"(Walters and Martell, 2004)","plainCitation":"(Walters and Martell, 2004)"},"citationItems":[{"id":239,"uris":["http://zotero.org/users/251206/items/BZNUABQD"],"uri":["http://zotero.org/users/251206/items/BZNUABQD"],"itemData":{"id":239,"type":"book","title":"Fisheries Ecology and Management","publisher":"Princeton University Press","publisher-place":"Princeton, New Jersey","source":"Amazon.com","event-place":"Princeton, New Jersey","ISBN":"0-691-11545-1","author":[{"family":"Walters","given":"Carl J."},{"family":"Martell","given":"Steven J. D."}],"issued":{"date-parts":[["2004",10,18]]}}}],"schema":"https://github.com/citation-style-language/schema/raw/master/csl-citation.json"} </w:instrText>
      </w:r>
      <w:r>
        <w:fldChar w:fldCharType="separate"/>
      </w:r>
      <w:r w:rsidRPr="00F92AD3">
        <w:rPr>
          <w:rFonts w:cs="Times New Roman"/>
        </w:rPr>
        <w:t>(Walters and Martell, 2004)</w:t>
      </w:r>
      <w:r>
        <w:fldChar w:fldCharType="end"/>
      </w:r>
      <w:r>
        <w:t xml:space="preserve">.  Assessment models increasingly incorporate biological assumptions regarding the population dynamics of fished species, and population dynamics parameters are estimated by fitting the assessment model to available data </w:t>
      </w:r>
      <w:r>
        <w:fldChar w:fldCharType="begin"/>
      </w:r>
      <w:r>
        <w:instrText xml:space="preserve"> ADDIN ZOTERO_ITEM CSL_CITATION {"citationID":"5bbqrq0e","properties":{"formattedCitation":"(Maunder and Punt, 2013)","plainCitation":"(Maunder and Punt, 2013)"},"citationItems":[{"id":584,"uris":["http://zotero.org/users/251206/items/TEQ3RIR7"],"uri":["http://zotero.org/users/251206/items/TEQ3RIR7"],"itemData":{"id":584,"type":"article-journal","title":"A review of integrated analysis in fisheries stock assessment.","container-title":"Fisheries Research","page":"61-74","volume":"142","journalAbbreviation":"Fish. Res.","author":[{"family":"Maunder","given":"Mark N."},{"family":"Punt","given":"André E."}],"issued":{"date-parts":[["2013"]]}}}],"schema":"https://github.com/citation-style-language/schema/raw/master/csl-citation.json"} </w:instrText>
      </w:r>
      <w:r>
        <w:fldChar w:fldCharType="separate"/>
      </w:r>
      <w:r w:rsidRPr="00F92AD3">
        <w:rPr>
          <w:rFonts w:cs="Times New Roman"/>
        </w:rPr>
        <w:t>(Maunder and Punt, 2013)</w:t>
      </w:r>
      <w:r>
        <w:fldChar w:fldCharType="end"/>
      </w:r>
      <w:r>
        <w:t xml:space="preserve">.  Fitting population models to available data is typically done using likelihood-based statistics, and the proper estimation of confidence and forecast intervals therefore generally requires accounting for correlated residuals as caused by unmodeled biological or measurement process </w:t>
      </w:r>
      <w:r>
        <w:fldChar w:fldCharType="begin"/>
      </w:r>
      <w:r>
        <w:instrText xml:space="preserve"> ADDIN ZOTERO_ITEM CSL_CITATION {"citationID":"24fuk7aqs1","properties":{"formattedCitation":"(Thorson and Minto, 2015)","plainCitation":"(Thorson and Minto, 2015)"},"citationItems":[{"id":3236,"uris":["http://zotero.org/users/251206/items/BS8BKMKS"],"uri":["http://zotero.org/users/251206/items/BS8BKMKS"],"itemData":{"id":3236,"type":"article-journal","title":"Mixed effects: a unifying framework for statistical modelling in fisheries biology","container-title":"ICES Journal of Marine Science: Journal du Conseil","page":"1245-1256","volume":"72","issue":"5","source":"icesjms.oxfordjournals.org","abstract":"Fisheries biology encompasses a tremendous diversity of research questions, methods, and models. Many sub-fields use observational or experimental data to make inference about biological characteristics that are not directly observed (called “latent states”), such as heritability of phenotypic traits, habitat suitability, and population densities to name a few. Latent states will generally cause model residuals to be correlated, violating the assumption of statistical independence made in many statistical modelling approaches. In this exposition, we argue that mixed-effect modelling (i) is an important and generic solution to non-independence caused by latent states; (ii) provides a unifying framework for disparate statistical methods such as time-series, spatial, and individual-based models; and (iii) is increasingly practical to implement and customize for problem-specific models. We proceed by summarizing the distinctions between fixed and random effects, reviewing a generic approach for parameter estimation, and distinguishing general categories of non-linear mixed-effect models. We then provide four worked examples, including state-space, spatial, individual-level variability, and quantitative genetics applications (with working code for each), while providing comparison with conventional fixed-effect implementations. We conclude by summarizing directions for future research in this important framework for modelling and statistical analysis in fisheries biology.","DOI":"10.1093/icesjms/fsu213","ISSN":"1054-3139, 1095-9289","shortTitle":"Mixed effects","journalAbbreviation":"ICES J. Mar. Sci.","language":"en","author":[{"family":"Thorson","given":"James T."},{"family":"Minto","given":"Cóilín"}],"issued":{"date-parts":[["2015",6,1]]}}}],"schema":"https://github.com/citation-style-language/schema/raw/master/csl-citation.json"} </w:instrText>
      </w:r>
      <w:r>
        <w:fldChar w:fldCharType="separate"/>
      </w:r>
      <w:r w:rsidRPr="00F92AD3">
        <w:rPr>
          <w:rFonts w:cs="Times New Roman"/>
        </w:rPr>
        <w:t>(Thorson and Minto, 2015)</w:t>
      </w:r>
      <w:r>
        <w:fldChar w:fldCharType="end"/>
      </w:r>
      <w:r>
        <w:t xml:space="preserve">.  </w:t>
      </w:r>
      <w:r w:rsidR="00020425">
        <w:t xml:space="preserve">Theoretical considerations and applied examples suggest that </w:t>
      </w:r>
      <w:r w:rsidR="00646471">
        <w:t xml:space="preserve">integrated statistical </w:t>
      </w:r>
      <w:r w:rsidR="00020425">
        <w:t xml:space="preserve">stock assessments are highly sensitive to the weighting of different data sources whenever sources conflict regarding parameter estimates. Consequently, </w:t>
      </w:r>
      <w:r>
        <w:t>estimates of</w:t>
      </w:r>
      <w:r w:rsidR="00020425">
        <w:t xml:space="preserve"> </w:t>
      </w:r>
      <w:r>
        <w:t xml:space="preserve">stock </w:t>
      </w:r>
      <w:r w:rsidR="00020425">
        <w:t xml:space="preserve">status </w:t>
      </w:r>
      <w:r>
        <w:t xml:space="preserve">and productivity are often highly dependent upon the weighting of different data sources </w:t>
      </w:r>
      <w:r>
        <w:fldChar w:fldCharType="begin"/>
      </w:r>
      <w:r>
        <w:instrText xml:space="preserve"> ADDIN ZOTERO_ITEM CSL_CITATION {"citationID":"1poja07eq0","properties":{"formattedCitation":"(Francis, 2011)","plainCitation":"(Francis, 2011)"},"citationItems":[{"id":273,"uris":["http://zotero.org/users/251206/items/E5FCGMTV"],"uri":["http://zotero.org/users/251206/items/E5FCGMTV"],"itemData":{"id":273,"type":"article-journal","title":"Data weighting in statistical fisheries stock assessment models","container-title":"Canadian Journal of Fisheries and Aquatic Sciences","page":"1124–1138","volume":"68","issue":"6","source":"Google Scholar","journalAbbreviation":"Can. J. Fish. Aquat. Sci.","author":[{"family":"Francis","given":"R.I.C.C."}],"issued":{"date-parts":[["2011"]]}}}],"schema":"https://github.com/citation-style-language/schema/raw/master/csl-citation.json"} </w:instrText>
      </w:r>
      <w:r>
        <w:fldChar w:fldCharType="separate"/>
      </w:r>
      <w:r w:rsidRPr="00F92AD3">
        <w:rPr>
          <w:rFonts w:cs="Times New Roman"/>
        </w:rPr>
        <w:t>(Francis, 2011)</w:t>
      </w:r>
      <w:r>
        <w:fldChar w:fldCharType="end"/>
      </w:r>
      <w:r w:rsidR="00020425">
        <w:t>.</w:t>
      </w:r>
    </w:p>
    <w:p w:rsidR="00F92AD3" w:rsidRDefault="00F92AD3" w:rsidP="00F92AD3">
      <w:pPr>
        <w:tabs>
          <w:tab w:val="left" w:pos="360"/>
        </w:tabs>
      </w:pPr>
      <w:r>
        <w:tab/>
      </w:r>
      <w:r w:rsidR="00E77EC4">
        <w:t xml:space="preserve">Stock assessment models frequently include sampling data regarding the proportion of the vulnerable population that belong to different observable categories.  </w:t>
      </w:r>
      <w:r w:rsidR="0059430C">
        <w:t>Common types of categorical information include the proportion of different ages, lengths, and sexes.  In practice, this compositional information arises from a process of sampling fishes (e.g., non-extractive visual samples, or by capturing and measuring fishes on-board), and samples must then be standardized (</w:t>
      </w:r>
      <w:r w:rsidR="00C5474F">
        <w:t>sometimes termed “</w:t>
      </w:r>
      <w:r w:rsidR="0059430C">
        <w:t>expanded</w:t>
      </w:r>
      <w:r w:rsidR="00C5474F">
        <w:t>”</w:t>
      </w:r>
      <w:r w:rsidR="0059430C">
        <w:t xml:space="preserve">) to account for variation in sampling effort to collect compositional data </w:t>
      </w:r>
      <w:r w:rsidR="0059430C">
        <w:fldChar w:fldCharType="begin"/>
      </w:r>
      <w:r w:rsidR="0059430C">
        <w:instrText xml:space="preserve"> ADDIN ZOTERO_ITEM CSL_CITATION {"citationID":"2j8r45785b","properties":{"formattedCitation":"(Thorson, 2014)","plainCitation":"(Thorson, 2014)"},"citationItems":[{"id":2693,"uris":["http://zotero.org/users/251206/items/GHJMCVAP"],"uri":["http://zotero.org/users/251206/items/GHJMCVAP"],"itemData":{"id":2693,"type":"article-journal","title":"Standardizing compositional data for stock assessment","container-title":"ICES Journal of Marine Science: Journal du Conseil","page":"1117-1128","volume":"71","issue":"5","source":"icesjms.oxfordjournals.org","abstract":"Stock assessment models frequently integrate abundance index and compositional (e.g. age, length, sex) data. Abundance indices are generally estimated using index standardization models, which provide estimates of index standard errors while accounting for: (i) differences in sampling intensity spatially or over time; (ii) non-independence of available data; and (iii) the effect of covariates. However, compositional data are not generally processed using a standardization model, so effective sample size is not routinely estimated and these three issues are unresolved. I therefore propose a computationally simple “normal approximation” method for standardizing compositional data and compare this with design-based and Dirichlet-multinomial (D-M) methods for analysing compositional data. Using simulated data from a population with multiple spatial strata, heterogeneity within strata, differences in sampling intensity, and additional overdispersion, I show that the normal-approximation method provided unbiased estimates of abundance-at-age and estimates of effective sample size that are consistent with the imprecision of these estimates. A conventional design-based method also produced unbiased age compositions estimates but no estimate of effective sample size. The D-M failed to account for known differences in sampling intensity (the proportion of catch for each fishing trip that is sampled for age) and hence provides biased estimates when sampling intensity is correlated with variation in abundance-at-age data. I end by discussing uses for “composition-standardization models” and propose that future research develop methods to impute compositional data in strata with missing data.","DOI":"10.1093/icesjms/fst224","ISSN":"1054-3139, 1095-9289","journalAbbreviation":"ICES J. Mar. Sci.","language":"en","author":[{"family":"Thorson","given":"James T."}],"issued":{"date-parts":[["2014",8,1]]}}}],"schema":"https://github.com/citation-style-language/schema/raw/master/csl-citation.json"} </w:instrText>
      </w:r>
      <w:r w:rsidR="0059430C">
        <w:fldChar w:fldCharType="separate"/>
      </w:r>
      <w:r w:rsidR="0059430C" w:rsidRPr="0059430C">
        <w:rPr>
          <w:rFonts w:cs="Times New Roman"/>
        </w:rPr>
        <w:t>(Thorson, 2014)</w:t>
      </w:r>
      <w:r w:rsidR="0059430C">
        <w:fldChar w:fldCharType="end"/>
      </w:r>
      <w:r w:rsidR="0059430C">
        <w:t xml:space="preserve">.  </w:t>
      </w:r>
      <w:r w:rsidR="00C5474F">
        <w:t xml:space="preserve">Compositional standardization ideally results in an estimate of “input” sample size for the compositional data in a given year that then is used in the stock assessment model.  </w:t>
      </w:r>
    </w:p>
    <w:p w:rsidR="00C14762" w:rsidRDefault="001E4EEC" w:rsidP="00F92AD3">
      <w:pPr>
        <w:tabs>
          <w:tab w:val="left" w:pos="360"/>
        </w:tabs>
        <w:ind w:firstLine="360"/>
        <w:rPr>
          <w:ins w:id="1" w:author="Kelli Johnson" w:date="2015-09-02T13:32:00Z"/>
        </w:rPr>
      </w:pPr>
      <w:r>
        <w:lastRenderedPageBreak/>
        <w:t xml:space="preserve">For compositional data, which describe the distribution of ages or lengths in catches, the multinomial distribution is the most used. The multinomial distribution assumes samples are collected at random from the population. Therefore, </w:t>
      </w:r>
      <w:r w:rsidR="00BD5047">
        <w:t>employed sampling methods and fish behavior (e.g., schooling) will lead to overdispersion of the true uncertainty in the estimated proportions (</w:t>
      </w:r>
      <w:commentRangeStart w:id="2"/>
      <w:r w:rsidR="00BD5047" w:rsidRPr="00EE63B5">
        <w:rPr>
          <w:highlight w:val="cyan"/>
        </w:rPr>
        <w:t>citation</w:t>
      </w:r>
      <w:commentRangeEnd w:id="2"/>
      <w:r w:rsidR="00BD5047" w:rsidRPr="00EE63B5">
        <w:rPr>
          <w:rStyle w:val="CommentReference"/>
          <w:highlight w:val="cyan"/>
        </w:rPr>
        <w:commentReference w:id="2"/>
      </w:r>
      <w:r w:rsidR="00BD5047">
        <w:t xml:space="preserve">). </w:t>
      </w:r>
    </w:p>
    <w:p w:rsidR="001F3C0B" w:rsidRDefault="001F3C0B" w:rsidP="00F92AD3">
      <w:pPr>
        <w:pStyle w:val="ListParagraph"/>
        <w:numPr>
          <w:ilvl w:val="0"/>
          <w:numId w:val="1"/>
        </w:numPr>
        <w:tabs>
          <w:tab w:val="left" w:pos="360"/>
        </w:tabs>
      </w:pPr>
      <w:r>
        <w:t>Assumptions and violations.</w:t>
      </w:r>
    </w:p>
    <w:p w:rsidR="006D56A3" w:rsidRDefault="0032311B" w:rsidP="00F92AD3">
      <w:pPr>
        <w:pStyle w:val="ListParagraph"/>
        <w:numPr>
          <w:ilvl w:val="0"/>
          <w:numId w:val="1"/>
        </w:numPr>
        <w:tabs>
          <w:tab w:val="left" w:pos="360"/>
        </w:tabs>
      </w:pPr>
      <w:r>
        <w:t>Use of the multinomial requires determining an effective sample size.</w:t>
      </w:r>
    </w:p>
    <w:p w:rsidR="00BD5047" w:rsidRDefault="00BD5047" w:rsidP="00F92AD3">
      <w:pPr>
        <w:pStyle w:val="ListParagraph"/>
        <w:numPr>
          <w:ilvl w:val="1"/>
          <w:numId w:val="1"/>
        </w:numPr>
        <w:tabs>
          <w:tab w:val="left" w:pos="360"/>
        </w:tabs>
      </w:pPr>
      <w:r>
        <w:t>Methods for data weighting should allow for correlations (Francis, 2011).</w:t>
      </w:r>
    </w:p>
    <w:p w:rsidR="001F3C0B" w:rsidRDefault="001F3C0B" w:rsidP="00F92AD3">
      <w:pPr>
        <w:tabs>
          <w:tab w:val="left" w:pos="360"/>
        </w:tabs>
      </w:pPr>
      <w:r>
        <w:tab/>
        <w:t>Alternatives to the multinomial, including ad hoc practices.</w:t>
      </w:r>
    </w:p>
    <w:p w:rsidR="006D56A3" w:rsidRDefault="006D56A3" w:rsidP="00F92AD3">
      <w:pPr>
        <w:pStyle w:val="ListParagraph"/>
        <w:numPr>
          <w:ilvl w:val="0"/>
          <w:numId w:val="1"/>
        </w:numPr>
        <w:tabs>
          <w:tab w:val="left" w:pos="360"/>
        </w:tabs>
      </w:pPr>
      <w:r>
        <w:t>McAllister-Ianelli (1997)</w:t>
      </w:r>
    </w:p>
    <w:p w:rsidR="004456D1" w:rsidRDefault="004456D1" w:rsidP="00F92AD3">
      <w:pPr>
        <w:pStyle w:val="ListParagraph"/>
        <w:numPr>
          <w:ilvl w:val="0"/>
          <w:numId w:val="1"/>
        </w:numPr>
        <w:tabs>
          <w:tab w:val="left" w:pos="360"/>
        </w:tabs>
      </w:pPr>
      <w:r>
        <w:t>Bootstrap (Stewart and Hamel, 2014)</w:t>
      </w:r>
    </w:p>
    <w:p w:rsidR="006D56A3" w:rsidRDefault="006D56A3" w:rsidP="00F92AD3">
      <w:pPr>
        <w:pStyle w:val="ListParagraph"/>
        <w:numPr>
          <w:ilvl w:val="0"/>
          <w:numId w:val="1"/>
        </w:numPr>
        <w:tabs>
          <w:tab w:val="left" w:pos="360"/>
        </w:tabs>
      </w:pPr>
      <w:r>
        <w:t>Dirichlet-Multinomial (DM)</w:t>
      </w:r>
    </w:p>
    <w:p w:rsidR="004456D1" w:rsidRDefault="004456D1" w:rsidP="00F92AD3">
      <w:pPr>
        <w:pStyle w:val="ListParagraph"/>
        <w:numPr>
          <w:ilvl w:val="0"/>
          <w:numId w:val="1"/>
        </w:numPr>
        <w:tabs>
          <w:tab w:val="left" w:pos="360"/>
        </w:tabs>
      </w:pPr>
      <w:r>
        <w:t>Logistic-normal (Francis, 2014)</w:t>
      </w:r>
    </w:p>
    <w:p w:rsidR="0032311B" w:rsidRDefault="0032311B" w:rsidP="00F92AD3">
      <w:pPr>
        <w:pStyle w:val="ListParagraph"/>
        <w:numPr>
          <w:ilvl w:val="0"/>
          <w:numId w:val="1"/>
        </w:numPr>
        <w:tabs>
          <w:tab w:val="left" w:pos="360"/>
        </w:tabs>
      </w:pPr>
      <w:r>
        <w:t>Adjusted log-normal (Legault, 2014)</w:t>
      </w:r>
    </w:p>
    <w:p w:rsidR="00D429A5" w:rsidRDefault="00D429A5" w:rsidP="00F92AD3">
      <w:pPr>
        <w:pStyle w:val="ListParagraph"/>
        <w:numPr>
          <w:ilvl w:val="0"/>
          <w:numId w:val="1"/>
        </w:numPr>
        <w:tabs>
          <w:tab w:val="left" w:pos="360"/>
        </w:tabs>
      </w:pPr>
      <w:r>
        <w:t>Multivariate-logistic (Schnute and Richards, 1995)</w:t>
      </w:r>
    </w:p>
    <w:p w:rsidR="001F3C0B" w:rsidRDefault="001F3C0B" w:rsidP="00F92AD3">
      <w:pPr>
        <w:tabs>
          <w:tab w:val="left" w:pos="360"/>
        </w:tabs>
      </w:pPr>
      <w:r>
        <w:tab/>
      </w:r>
      <w:r w:rsidR="006D56A3">
        <w:t xml:space="preserve">Given the inability of </w:t>
      </w:r>
      <w:r w:rsidR="006D56A3" w:rsidRPr="008A2439">
        <w:rPr>
          <w:i/>
        </w:rPr>
        <w:t>ad hoc</w:t>
      </w:r>
      <w:r w:rsidR="006D56A3">
        <w:t xml:space="preserve"> methods to propagate uncertainty about data-weighting when calculating uncertainty intervals and their propensity to encourage ignoring data-weighting when conducting sensitivity or retrospective analyses, we incorporate the DM distribution into Stock Synthesis (SS) and propose it as a model-based method for estimating </w:t>
      </w:r>
      <w:r w:rsidR="004F2BAA">
        <w:t>the effective sample size (</w:t>
      </w:r>
      <m:oMath>
        <m:sSub>
          <m:sSubPr>
            <m:ctrlPr>
              <w:rPr>
                <w:rFonts w:ascii="Cambria Math" w:hAnsi="Cambria Math"/>
                <w:i/>
              </w:rPr>
            </m:ctrlPr>
          </m:sSubPr>
          <m:e>
            <m:r>
              <w:rPr>
                <w:rFonts w:ascii="Cambria Math" w:hAnsi="Cambria Math"/>
              </w:rPr>
              <m:t>N</m:t>
            </m:r>
          </m:e>
          <m:sub>
            <m:r>
              <w:rPr>
                <w:rFonts w:ascii="Cambria Math" w:hAnsi="Cambria Math"/>
              </w:rPr>
              <m:t>eff</m:t>
            </m:r>
          </m:sub>
        </m:sSub>
      </m:oMath>
      <w:r w:rsidR="004F2BAA">
        <w:t>)</w:t>
      </w:r>
      <w:r w:rsidR="006D56A3">
        <w:t>.</w:t>
      </w:r>
    </w:p>
    <w:p w:rsidR="00020425" w:rsidRDefault="00020425" w:rsidP="00F92AD3">
      <w:pPr>
        <w:tabs>
          <w:tab w:val="left" w:pos="360"/>
        </w:tabs>
      </w:pPr>
    </w:p>
    <w:p w:rsidR="003A63B5" w:rsidRPr="003A63B5" w:rsidRDefault="003A63B5" w:rsidP="00F92AD3">
      <w:pPr>
        <w:tabs>
          <w:tab w:val="left" w:pos="360"/>
        </w:tabs>
        <w:rPr>
          <w:b/>
        </w:rPr>
      </w:pPr>
      <w:r w:rsidRPr="003A63B5">
        <w:rPr>
          <w:b/>
        </w:rPr>
        <w:t>Methods</w:t>
      </w:r>
    </w:p>
    <w:p w:rsidR="003A09D6" w:rsidRPr="00655DC4" w:rsidRDefault="0041622D" w:rsidP="00F92AD3">
      <w:pPr>
        <w:tabs>
          <w:tab w:val="left" w:pos="360"/>
        </w:tabs>
        <w:rPr>
          <w:i/>
        </w:rPr>
      </w:pPr>
      <w:r>
        <w:rPr>
          <w:i/>
        </w:rPr>
        <w:t>Introducing the Dirichlet-m</w:t>
      </w:r>
      <w:r w:rsidR="003A09D6">
        <w:rPr>
          <w:i/>
        </w:rPr>
        <w:t>ultinomial distribution</w:t>
      </w:r>
    </w:p>
    <w:p w:rsidR="003A09D6" w:rsidRDefault="003A09D6" w:rsidP="00F92AD3">
      <w:pPr>
        <w:tabs>
          <w:tab w:val="left" w:pos="360"/>
        </w:tabs>
      </w:pPr>
      <w:r>
        <w:lastRenderedPageBreak/>
        <w:t>We here use a Dirichlet-Multinomial distribution:</w:t>
      </w:r>
    </w:p>
    <w:p w:rsidR="003A09D6" w:rsidRDefault="003A09D6" w:rsidP="00F92AD3">
      <w:pPr>
        <w:tabs>
          <w:tab w:val="left" w:pos="360"/>
        </w:tabs>
        <w:rPr>
          <w:rFonts w:cs="Times New Roman"/>
          <w:szCs w:val="24"/>
        </w:rPr>
      </w:pPr>
      <m:oMathPara>
        <m:oMath>
          <m:r>
            <w:rPr>
              <w:rFonts w:ascii="Cambria Math" w:hAnsi="Cambria Math" w:cs="Times New Roman"/>
              <w:szCs w:val="24"/>
            </w:rPr>
            <m:t>L</m:t>
          </m:r>
          <m:d>
            <m:dPr>
              <m:ctrlPr>
                <w:rPr>
                  <w:rFonts w:ascii="Cambria Math" w:hAnsi="Cambria Math" w:cs="Times New Roman"/>
                  <w:i/>
                  <w:szCs w:val="24"/>
                </w:rPr>
              </m:ctrlPr>
            </m:d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r>
                <w:rPr>
                  <w:rFonts w:ascii="Cambria Math" w:hAnsi="Cambria Math" w:cs="Times New Roman"/>
                  <w:szCs w:val="24"/>
                </w:rPr>
                <m:t>,</m:t>
              </m:r>
              <m:r>
                <w:rPr>
                  <w:rFonts w:ascii="Cambria Math" w:eastAsiaTheme="minorEastAsia" w:hAnsi="Cambria Math" w:cs="Times New Roman"/>
                  <w:szCs w:val="24"/>
                </w:rPr>
                <m:t xml:space="preserve"> </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ctrlPr>
                <w:rPr>
                  <w:rFonts w:ascii="Cambria Math" w:eastAsiaTheme="minorEastAsia" w:hAnsi="Cambria Math" w:cs="Times New Roman"/>
                  <w:i/>
                  <w:szCs w:val="24"/>
                </w:rPr>
              </m:ctrlPr>
            </m:e>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r>
                <w:rPr>
                  <w:rFonts w:ascii="Cambria Math" w:eastAsiaTheme="minorEastAsia" w:hAnsi="Cambria Math" w:cs="Times New Roman"/>
                  <w:szCs w:val="24"/>
                </w:rPr>
                <m:t>,N</m:t>
              </m:r>
              <m:ctrlPr>
                <w:rPr>
                  <w:rFonts w:ascii="Cambria Math" w:eastAsiaTheme="minorEastAsia" w:hAnsi="Cambria Math" w:cs="Times New Roman"/>
                  <w:i/>
                  <w:szCs w:val="24"/>
                </w:rPr>
              </m:ctrlPr>
            </m:e>
          </m:d>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m:rPr>
                  <m:sty m:val="p"/>
                </m:rPr>
                <w:rPr>
                  <w:rFonts w:ascii="Cambria Math" w:eastAsiaTheme="minorEastAsia" w:hAnsi="Cambria Math" w:cs="Times New Roman"/>
                  <w:szCs w:val="24"/>
                </w:rPr>
                <m:t>Γ(</m:t>
              </m:r>
              <m:r>
                <w:rPr>
                  <w:rFonts w:ascii="Cambria Math" w:eastAsiaTheme="minorEastAsia" w:hAnsi="Cambria Math" w:cs="Times New Roman"/>
                  <w:szCs w:val="24"/>
                </w:rPr>
                <m:t>N+1)</m:t>
              </m:r>
            </m:num>
            <m:den>
              <m:nary>
                <m:naryPr>
                  <m:chr m:val="∏"/>
                  <m:limLoc m:val="subSup"/>
                  <m:ctrlPr>
                    <w:rPr>
                      <w:rFonts w:ascii="Cambria Math" w:eastAsiaTheme="minorEastAsia" w:hAnsi="Cambria Math" w:cs="Times New Roman"/>
                      <w:i/>
                      <w:szCs w:val="24"/>
                    </w:rPr>
                  </m:ctrlPr>
                </m:naryPr>
                <m:sub>
                  <m:r>
                    <w:rPr>
                      <w:rFonts w:ascii="Cambria Math" w:eastAsiaTheme="minorEastAsia" w:hAnsi="Cambria Math" w:cs="Times New Roman"/>
                      <w:szCs w:val="24"/>
                    </w:rPr>
                    <m:t>a=1</m:t>
                  </m:r>
                </m:sub>
                <m:sup>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max</m:t>
                      </m:r>
                    </m:sub>
                  </m:sSub>
                </m:sup>
                <m:e>
                  <m:r>
                    <m:rPr>
                      <m:sty m:val="p"/>
                    </m:rPr>
                    <w:rPr>
                      <w:rFonts w:ascii="Cambria Math" w:eastAsiaTheme="minorEastAsia" w:hAnsi="Cambria Math" w:cs="Times New Roman"/>
                      <w:szCs w:val="24"/>
                    </w:rPr>
                    <m:t>Γ</m:t>
                  </m:r>
                  <m:d>
                    <m:dPr>
                      <m:ctrlPr>
                        <w:rPr>
                          <w:rFonts w:ascii="Cambria Math" w:eastAsiaTheme="minorEastAsia" w:hAnsi="Cambria Math" w:cs="Times New Roman"/>
                          <w:i/>
                          <w:szCs w:val="24"/>
                        </w:rPr>
                      </m:ctrlPr>
                    </m:dPr>
                    <m:e>
                      <m:r>
                        <w:rPr>
                          <w:rFonts w:ascii="Cambria Math" w:eastAsiaTheme="minorEastAsia" w:hAnsi="Cambria Math" w:cs="Times New Roman"/>
                          <w:szCs w:val="24"/>
                        </w:rPr>
                        <m:t>N</m:t>
                      </m:r>
                      <m:sSub>
                        <m:sSubPr>
                          <m:ctrlPr>
                            <w:rPr>
                              <w:rFonts w:ascii="Cambria Math" w:eastAsiaTheme="minorEastAsia" w:hAnsi="Cambria Math" w:cs="Times New Roman"/>
                              <w:i/>
                              <w:szCs w:val="24"/>
                            </w:rPr>
                          </m:ctrlPr>
                        </m:sSubPr>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r>
                        <w:rPr>
                          <w:rFonts w:ascii="Cambria Math" w:eastAsiaTheme="minorEastAsia" w:hAnsi="Cambria Math" w:cs="Times New Roman"/>
                          <w:szCs w:val="24"/>
                        </w:rPr>
                        <m:t>+1</m:t>
                      </m:r>
                    </m:e>
                  </m:d>
                </m:e>
              </m:nary>
            </m:den>
          </m:f>
          <m:f>
            <m:fPr>
              <m:ctrlPr>
                <w:rPr>
                  <w:rFonts w:ascii="Cambria Math" w:eastAsiaTheme="minorEastAsia" w:hAnsi="Cambria Math" w:cs="Times New Roman"/>
                  <w:i/>
                  <w:szCs w:val="24"/>
                </w:rPr>
              </m:ctrlPr>
            </m:fPr>
            <m:num>
              <m:r>
                <m:rPr>
                  <m:sty m:val="p"/>
                </m:rPr>
                <w:rPr>
                  <w:rFonts w:ascii="Cambria Math" w:eastAsiaTheme="minorEastAsia" w:hAnsi="Cambria Math" w:cs="Times New Roman"/>
                  <w:szCs w:val="24"/>
                </w:rPr>
                <m:t>Γ</m:t>
              </m:r>
              <m:r>
                <w:rPr>
                  <w:rFonts w:ascii="Cambria Math" w:eastAsiaTheme="minorEastAsia" w:hAnsi="Cambria Math" w:cs="Times New Roman"/>
                  <w:szCs w:val="24"/>
                </w:rPr>
                <m:t>(</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r>
                <w:rPr>
                  <w:rFonts w:ascii="Cambria Math" w:eastAsiaTheme="minorEastAsia" w:hAnsi="Cambria Math" w:cs="Times New Roman"/>
                  <w:szCs w:val="24"/>
                </w:rPr>
                <m:t>)</m:t>
              </m:r>
            </m:num>
            <m:den>
              <m:r>
                <m:rPr>
                  <m:sty m:val="p"/>
                </m:rPr>
                <w:rPr>
                  <w:rFonts w:ascii="Cambria Math" w:eastAsiaTheme="minorEastAsia" w:hAnsi="Cambria Math" w:cs="Times New Roman"/>
                  <w:szCs w:val="24"/>
                </w:rPr>
                <m:t>Γ</m:t>
              </m:r>
              <m:r>
                <w:rPr>
                  <w:rFonts w:ascii="Cambria Math" w:eastAsiaTheme="minorEastAsia" w:hAnsi="Cambria Math" w:cs="Times New Roman"/>
                  <w:szCs w:val="24"/>
                </w:rPr>
                <m:t>(N+</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r>
                <w:rPr>
                  <w:rFonts w:ascii="Cambria Math" w:eastAsiaTheme="minorEastAsia" w:hAnsi="Cambria Math" w:cs="Times New Roman"/>
                  <w:szCs w:val="24"/>
                </w:rPr>
                <m:t>)</m:t>
              </m:r>
            </m:den>
          </m:f>
          <m:nary>
            <m:naryPr>
              <m:chr m:val="∏"/>
              <m:limLoc m:val="undOvr"/>
              <m:ctrlPr>
                <w:rPr>
                  <w:rFonts w:ascii="Cambria Math" w:eastAsiaTheme="minorEastAsia" w:hAnsi="Cambria Math" w:cs="Times New Roman"/>
                  <w:i/>
                  <w:szCs w:val="24"/>
                </w:rPr>
              </m:ctrlPr>
            </m:naryPr>
            <m:sub>
              <m:r>
                <w:rPr>
                  <w:rFonts w:ascii="Cambria Math" w:eastAsiaTheme="minorEastAsia" w:hAnsi="Cambria Math" w:cs="Times New Roman"/>
                  <w:szCs w:val="24"/>
                </w:rPr>
                <m:t>a=1</m:t>
              </m:r>
            </m:sub>
            <m:sup>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max</m:t>
                  </m:r>
                </m:sub>
              </m:sSub>
            </m:sup>
            <m:e>
              <m:f>
                <m:fPr>
                  <m:ctrlPr>
                    <w:rPr>
                      <w:rFonts w:ascii="Cambria Math" w:eastAsiaTheme="minorEastAsia" w:hAnsi="Cambria Math" w:cs="Times New Roman"/>
                      <w:i/>
                      <w:szCs w:val="24"/>
                    </w:rPr>
                  </m:ctrlPr>
                </m:fPr>
                <m:num>
                  <m:r>
                    <m:rPr>
                      <m:sty m:val="p"/>
                    </m:rPr>
                    <w:rPr>
                      <w:rFonts w:ascii="Cambria Math" w:eastAsiaTheme="minorEastAsia" w:hAnsi="Cambria Math" w:cs="Times New Roman"/>
                      <w:szCs w:val="24"/>
                    </w:rPr>
                    <m:t>Γ</m:t>
                  </m:r>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r>
                    <w:rPr>
                      <w:rFonts w:ascii="Cambria Math" w:eastAsiaTheme="minorEastAsia" w:hAnsi="Cambria Math" w:cs="Times New Roman"/>
                      <w:szCs w:val="24"/>
                    </w:rPr>
                    <m:t>+</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sSub>
                    <m:sSubPr>
                      <m:ctrlPr>
                        <w:rPr>
                          <w:rFonts w:ascii="Cambria Math" w:eastAsiaTheme="minorEastAsia" w:hAnsi="Cambria Math" w:cs="Times New Roman"/>
                          <w:i/>
                          <w:szCs w:val="24"/>
                        </w:rPr>
                      </m:ctrlPr>
                    </m:sSub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r>
                    <w:rPr>
                      <w:rFonts w:ascii="Cambria Math" w:eastAsiaTheme="minorEastAsia" w:hAnsi="Cambria Math" w:cs="Times New Roman"/>
                      <w:szCs w:val="24"/>
                    </w:rPr>
                    <m:t>)</m:t>
                  </m:r>
                </m:num>
                <m:den>
                  <m:r>
                    <m:rPr>
                      <m:sty m:val="p"/>
                    </m:rPr>
                    <w:rPr>
                      <w:rFonts w:ascii="Cambria Math" w:eastAsiaTheme="minorEastAsia" w:hAnsi="Cambria Math" w:cs="Times New Roman"/>
                      <w:szCs w:val="24"/>
                    </w:rPr>
                    <m:t>Γ</m:t>
                  </m:r>
                  <m:r>
                    <w:rPr>
                      <w:rFonts w:ascii="Cambria Math" w:eastAsiaTheme="minorEastAsia" w:hAnsi="Cambria Math" w:cs="Times New Roman"/>
                      <w:szCs w:val="24"/>
                    </w:rPr>
                    <m:t>(</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sSub>
                    <m:sSubPr>
                      <m:ctrlPr>
                        <w:rPr>
                          <w:rFonts w:ascii="Cambria Math" w:eastAsiaTheme="minorEastAsia" w:hAnsi="Cambria Math" w:cs="Times New Roman"/>
                          <w:i/>
                          <w:szCs w:val="24"/>
                        </w:rPr>
                      </m:ctrlPr>
                    </m:sSub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r>
                    <w:rPr>
                      <w:rFonts w:ascii="Cambria Math" w:eastAsiaTheme="minorEastAsia" w:hAnsi="Cambria Math" w:cs="Times New Roman"/>
                      <w:szCs w:val="24"/>
                    </w:rPr>
                    <m:t>)</m:t>
                  </m:r>
                </m:den>
              </m:f>
            </m:e>
          </m:nary>
        </m:oMath>
      </m:oMathPara>
    </w:p>
    <w:p w:rsidR="003A09D6" w:rsidRDefault="003A09D6" w:rsidP="00F92AD3">
      <w:pPr>
        <w:tabs>
          <w:tab w:val="left" w:pos="360"/>
          <w:tab w:val="left" w:pos="5760"/>
        </w:tabs>
        <w:rPr>
          <w:rFonts w:eastAsiaTheme="minorEastAsia" w:cs="Times New Roman"/>
          <w:szCs w:val="24"/>
        </w:rPr>
      </w:pPr>
      <w:r>
        <w:rPr>
          <w:rFonts w:cs="Times New Roman"/>
          <w:szCs w:val="24"/>
        </w:rPr>
        <w:t xml:space="preserve">where </w:t>
      </w:r>
      <m:oMath>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oMath>
      <w:r>
        <w:rPr>
          <w:rFonts w:eastAsiaTheme="minorEastAsia" w:cs="Times New Roman"/>
          <w:szCs w:val="24"/>
        </w:rPr>
        <w:t xml:space="preserve"> is the proportion at age in the available data such that</w:t>
      </w:r>
      <w:r>
        <w:rPr>
          <w:rFonts w:cs="Times New Roman"/>
          <w:szCs w:val="24"/>
        </w:rPr>
        <w:t xml:space="preserve"> </w:t>
      </w:r>
      <m:oMath>
        <m:nary>
          <m:naryPr>
            <m:chr m:val="∑"/>
            <m:limLoc m:val="subSup"/>
            <m:ctrlPr>
              <w:rPr>
                <w:rFonts w:ascii="Cambria Math" w:hAnsi="Cambria Math" w:cs="Times New Roman"/>
                <w:i/>
                <w:szCs w:val="24"/>
              </w:rPr>
            </m:ctrlPr>
          </m:naryPr>
          <m:sub>
            <m:r>
              <w:rPr>
                <w:rFonts w:ascii="Cambria Math" w:hAnsi="Cambria Math" w:cs="Times New Roman"/>
                <w:szCs w:val="24"/>
              </w:rPr>
              <m:t>a=1</m:t>
            </m:r>
          </m:sub>
          <m:sup>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max</m:t>
                </m:r>
              </m:sub>
            </m:sSub>
          </m:sup>
          <m:e>
            <m:sSub>
              <m:sSubPr>
                <m:ctrlPr>
                  <w:rPr>
                    <w:rFonts w:ascii="Cambria Math" w:eastAsiaTheme="minorEastAsia" w:hAnsi="Cambria Math" w:cs="Times New Roman"/>
                    <w:i/>
                    <w:szCs w:val="24"/>
                  </w:rPr>
                </m:ctrlPr>
              </m:sSubPr>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e>
        </m:nary>
        <m:r>
          <w:rPr>
            <w:rFonts w:ascii="Cambria Math" w:hAnsi="Cambria Math" w:cs="Times New Roman"/>
            <w:szCs w:val="24"/>
          </w:rPr>
          <m:t>=1</m:t>
        </m:r>
      </m:oMath>
      <w:r>
        <w:rPr>
          <w:rFonts w:eastAsiaTheme="minorEastAsia" w:cs="Times New Roman"/>
          <w:szCs w:val="24"/>
        </w:rPr>
        <w:t xml:space="preserve">, </w:t>
      </w:r>
      <w:r>
        <w:rPr>
          <w:rFonts w:eastAsiaTheme="minorEastAsia" w:cs="Times New Roman"/>
          <w:i/>
          <w:szCs w:val="24"/>
        </w:rPr>
        <w:t>N</w:t>
      </w:r>
      <w:r>
        <w:rPr>
          <w:rFonts w:eastAsiaTheme="minorEastAsia" w:cs="Times New Roman"/>
          <w:szCs w:val="24"/>
        </w:rPr>
        <w:t xml:space="preserve"> is the total number of samples in the available data (which is restricted to any </w:t>
      </w:r>
      <w:r w:rsidR="00F71AA0">
        <w:rPr>
          <w:rFonts w:eastAsiaTheme="minorEastAsia" w:cs="Times New Roman"/>
          <w:szCs w:val="24"/>
        </w:rPr>
        <w:t xml:space="preserve">non-negative </w:t>
      </w:r>
      <w:r>
        <w:rPr>
          <w:rFonts w:eastAsiaTheme="minorEastAsia" w:cs="Times New Roman"/>
          <w:szCs w:val="24"/>
        </w:rPr>
        <w:t xml:space="preserve">real number), </w:t>
      </w:r>
      <m:oMath>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oMath>
      <w:r>
        <w:rPr>
          <w:rFonts w:eastAsiaTheme="minorEastAsia" w:cs="Times New Roman"/>
          <w:szCs w:val="24"/>
        </w:rPr>
        <w:t xml:space="preserve"> is the estimated proportion at age </w:t>
      </w:r>
      <w:r w:rsidR="00F71AA0">
        <w:rPr>
          <w:rFonts w:eastAsiaTheme="minorEastAsia" w:cs="Times New Roman"/>
          <w:szCs w:val="24"/>
        </w:rPr>
        <w:t>(</w:t>
      </w:r>
      <w:r>
        <w:rPr>
          <w:rFonts w:eastAsiaTheme="minorEastAsia" w:cs="Times New Roman"/>
          <w:szCs w:val="24"/>
        </w:rPr>
        <w:t xml:space="preserve">such that </w:t>
      </w:r>
      <m:oMath>
        <m:nary>
          <m:naryPr>
            <m:chr m:val="∑"/>
            <m:limLoc m:val="subSup"/>
            <m:ctrlPr>
              <w:rPr>
                <w:rFonts w:ascii="Cambria Math" w:eastAsiaTheme="minorEastAsia" w:hAnsi="Cambria Math" w:cs="Times New Roman"/>
                <w:i/>
                <w:szCs w:val="24"/>
              </w:rPr>
            </m:ctrlPr>
          </m:naryPr>
          <m:sub>
            <m:r>
              <w:rPr>
                <w:rFonts w:ascii="Cambria Math" w:eastAsiaTheme="minorEastAsia" w:hAnsi="Cambria Math" w:cs="Times New Roman"/>
                <w:szCs w:val="24"/>
              </w:rPr>
              <m:t>a=1</m:t>
            </m:r>
          </m:sub>
          <m:sup>
            <m:r>
              <w:rPr>
                <w:rFonts w:ascii="Cambria Math" w:eastAsiaTheme="minorEastAsia" w:hAnsi="Cambria Math" w:cs="Times New Roman"/>
                <w:szCs w:val="24"/>
              </w:rPr>
              <m:t>A</m:t>
            </m:r>
          </m:sup>
          <m:e>
            <m:sSub>
              <m:sSubPr>
                <m:ctrlPr>
                  <w:rPr>
                    <w:rFonts w:ascii="Cambria Math" w:eastAsiaTheme="minorEastAsia" w:hAnsi="Cambria Math" w:cs="Times New Roman"/>
                    <w:i/>
                    <w:szCs w:val="24"/>
                  </w:rPr>
                </m:ctrlPr>
              </m:sSub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e>
        </m:nary>
        <m:r>
          <w:rPr>
            <w:rFonts w:ascii="Cambria Math" w:eastAsiaTheme="minorEastAsia" w:hAnsi="Cambria Math" w:cs="Times New Roman"/>
            <w:szCs w:val="24"/>
          </w:rPr>
          <m:t>=1</m:t>
        </m:r>
      </m:oMath>
      <w:r w:rsidR="00F71AA0">
        <w:rPr>
          <w:rFonts w:eastAsiaTheme="minorEastAsia" w:cs="Times New Roman"/>
          <w:szCs w:val="24"/>
        </w:rPr>
        <w:t>)</w:t>
      </w:r>
      <w:ins w:id="3" w:author="Kelli Johnson" w:date="2015-09-10T12:21:00Z">
        <w:r w:rsidR="004F2BAA">
          <w:rPr>
            <w:rFonts w:eastAsiaTheme="minorEastAsia" w:cs="Times New Roman"/>
            <w:szCs w:val="24"/>
          </w:rPr>
          <w:t>,</w:t>
        </w:r>
      </w:ins>
      <w:r>
        <w:rPr>
          <w:rFonts w:eastAsiaTheme="minorEastAsia" w:cs="Times New Roman"/>
          <w:szCs w:val="24"/>
        </w:rPr>
        <w:t xml:space="preserve"> and </w:t>
      </w:r>
      <m:oMath>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oMath>
      <w:r>
        <w:rPr>
          <w:rFonts w:eastAsiaTheme="minorEastAsia" w:cs="Times New Roman"/>
          <w:szCs w:val="24"/>
        </w:rPr>
        <w:t xml:space="preserve"> is the estimated variance inflation coefficient</w:t>
      </w:r>
      <w:r w:rsidR="00F71AA0">
        <w:rPr>
          <w:rFonts w:eastAsiaTheme="minorEastAsia" w:cs="Times New Roman"/>
          <w:szCs w:val="24"/>
        </w:rPr>
        <w:t xml:space="preserve"> (we use the gamma function, rather than the conventional factorial function, so that the Dirichlet-Multinomial is defined for all non-negative sample sizes </w:t>
      </w:r>
      <w:r w:rsidR="00F71AA0" w:rsidRPr="00F71AA0">
        <w:rPr>
          <w:rFonts w:eastAsiaTheme="minorEastAsia" w:cs="Times New Roman"/>
          <w:i/>
          <w:szCs w:val="24"/>
        </w:rPr>
        <w:t>N</w:t>
      </w:r>
      <w:r w:rsidR="00F71AA0">
        <w:rPr>
          <w:rFonts w:eastAsiaTheme="minorEastAsia" w:cs="Times New Roman"/>
          <w:szCs w:val="24"/>
        </w:rPr>
        <w:t>)</w:t>
      </w:r>
      <w:r>
        <w:rPr>
          <w:rFonts w:eastAsiaTheme="minorEastAsia" w:cs="Times New Roman"/>
          <w:szCs w:val="24"/>
        </w:rPr>
        <w:t xml:space="preserve">. </w:t>
      </w:r>
      <w:commentRangeStart w:id="4"/>
      <w:r>
        <w:rPr>
          <w:rFonts w:eastAsiaTheme="minorEastAsia" w:cs="Times New Roman"/>
          <w:szCs w:val="24"/>
        </w:rPr>
        <w:t xml:space="preserve">The first term </w:t>
      </w:r>
      <m:oMath>
        <m:f>
          <m:fPr>
            <m:ctrlPr>
              <w:rPr>
                <w:rFonts w:ascii="Cambria Math" w:eastAsiaTheme="minorEastAsia" w:hAnsi="Cambria Math" w:cs="Times New Roman"/>
                <w:i/>
                <w:szCs w:val="24"/>
              </w:rPr>
            </m:ctrlPr>
          </m:fPr>
          <m:num>
            <m:r>
              <m:rPr>
                <m:sty m:val="p"/>
              </m:rPr>
              <w:rPr>
                <w:rFonts w:ascii="Cambria Math" w:eastAsiaTheme="minorEastAsia" w:hAnsi="Cambria Math" w:cs="Times New Roman"/>
                <w:szCs w:val="24"/>
              </w:rPr>
              <m:t>Γ(</m:t>
            </m:r>
            <m:r>
              <w:rPr>
                <w:rFonts w:ascii="Cambria Math" w:eastAsiaTheme="minorEastAsia" w:hAnsi="Cambria Math" w:cs="Times New Roman"/>
                <w:szCs w:val="24"/>
              </w:rPr>
              <m:t>N+1)</m:t>
            </m:r>
          </m:num>
          <m:den>
            <m:nary>
              <m:naryPr>
                <m:chr m:val="∏"/>
                <m:limLoc m:val="subSup"/>
                <m:ctrlPr>
                  <w:rPr>
                    <w:rFonts w:ascii="Cambria Math" w:eastAsiaTheme="minorEastAsia" w:hAnsi="Cambria Math" w:cs="Times New Roman"/>
                    <w:i/>
                    <w:szCs w:val="24"/>
                  </w:rPr>
                </m:ctrlPr>
              </m:naryPr>
              <m:sub>
                <m:r>
                  <w:rPr>
                    <w:rFonts w:ascii="Cambria Math" w:eastAsiaTheme="minorEastAsia" w:hAnsi="Cambria Math" w:cs="Times New Roman"/>
                    <w:szCs w:val="24"/>
                  </w:rPr>
                  <m:t>a=1</m:t>
                </m:r>
              </m:sub>
              <m:sup>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max</m:t>
                    </m:r>
                  </m:sub>
                </m:sSub>
              </m:sup>
              <m:e>
                <m:r>
                  <m:rPr>
                    <m:sty m:val="p"/>
                  </m:rPr>
                  <w:rPr>
                    <w:rFonts w:ascii="Cambria Math" w:eastAsiaTheme="minorEastAsia" w:hAnsi="Cambria Math" w:cs="Times New Roman"/>
                    <w:szCs w:val="24"/>
                  </w:rPr>
                  <m:t>Γ</m:t>
                </m:r>
                <m:d>
                  <m:dPr>
                    <m:ctrlPr>
                      <w:rPr>
                        <w:rFonts w:ascii="Cambria Math" w:eastAsiaTheme="minorEastAsia" w:hAnsi="Cambria Math" w:cs="Times New Roman"/>
                        <w:i/>
                        <w:szCs w:val="24"/>
                      </w:rPr>
                    </m:ctrlPr>
                  </m:dPr>
                  <m:e>
                    <m:r>
                      <w:rPr>
                        <w:rFonts w:ascii="Cambria Math" w:eastAsiaTheme="minorEastAsia" w:hAnsi="Cambria Math" w:cs="Times New Roman"/>
                        <w:szCs w:val="24"/>
                      </w:rPr>
                      <m:t>N</m:t>
                    </m:r>
                    <m:sSub>
                      <m:sSubPr>
                        <m:ctrlPr>
                          <w:rPr>
                            <w:rFonts w:ascii="Cambria Math" w:eastAsiaTheme="minorEastAsia" w:hAnsi="Cambria Math" w:cs="Times New Roman"/>
                            <w:i/>
                            <w:szCs w:val="24"/>
                          </w:rPr>
                        </m:ctrlPr>
                      </m:sSubPr>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r>
                      <w:rPr>
                        <w:rFonts w:ascii="Cambria Math" w:eastAsiaTheme="minorEastAsia" w:hAnsi="Cambria Math" w:cs="Times New Roman"/>
                        <w:szCs w:val="24"/>
                      </w:rPr>
                      <m:t>+1</m:t>
                    </m:r>
                  </m:e>
                </m:d>
              </m:e>
            </m:nary>
          </m:den>
        </m:f>
      </m:oMath>
      <w:r>
        <w:rPr>
          <w:rFonts w:eastAsiaTheme="minorEastAsia" w:cs="Times New Roman"/>
          <w:szCs w:val="24"/>
        </w:rPr>
        <w:t xml:space="preserve"> </w:t>
      </w:r>
      <w:commentRangeEnd w:id="4"/>
      <w:r>
        <w:rPr>
          <w:rStyle w:val="CommentReference"/>
        </w:rPr>
        <w:commentReference w:id="4"/>
      </w:r>
      <w:r>
        <w:rPr>
          <w:rFonts w:eastAsiaTheme="minorEastAsia" w:cs="Times New Roman"/>
          <w:szCs w:val="24"/>
        </w:rPr>
        <w:t xml:space="preserve">does not depend upon the parameters, but ensures that as </w:t>
      </w:r>
      <m:oMath>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r>
          <w:rPr>
            <w:rFonts w:ascii="Cambria Math" w:eastAsiaTheme="minorEastAsia" w:hAnsi="Cambria Math" w:cs="Times New Roman"/>
            <w:szCs w:val="24"/>
          </w:rPr>
          <m:t>→∞</m:t>
        </m:r>
      </m:oMath>
      <w:r>
        <w:rPr>
          <w:rFonts w:eastAsiaTheme="minorEastAsia" w:cs="Times New Roman"/>
          <w:szCs w:val="24"/>
        </w:rPr>
        <w:t xml:space="preserve">, </w:t>
      </w:r>
      <m:oMath>
        <m:r>
          <w:rPr>
            <w:rFonts w:ascii="Cambria Math" w:hAnsi="Cambria Math" w:cs="Times New Roman"/>
            <w:szCs w:val="24"/>
          </w:rPr>
          <m:t>L</m:t>
        </m:r>
        <m:d>
          <m:dPr>
            <m:ctrlPr>
              <w:rPr>
                <w:rFonts w:ascii="Cambria Math" w:hAnsi="Cambria Math" w:cs="Times New Roman"/>
                <w:i/>
                <w:szCs w:val="24"/>
              </w:rPr>
            </m:ctrlPr>
          </m:d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r>
              <w:rPr>
                <w:rFonts w:ascii="Cambria Math" w:hAnsi="Cambria Math" w:cs="Times New Roman"/>
                <w:szCs w:val="24"/>
              </w:rPr>
              <m:t>,</m:t>
            </m:r>
            <m:r>
              <w:rPr>
                <w:rFonts w:ascii="Cambria Math" w:eastAsiaTheme="minorEastAsia" w:hAnsi="Cambria Math" w:cs="Times New Roman"/>
                <w:szCs w:val="24"/>
              </w:rPr>
              <m:t xml:space="preserve"> </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ctrlPr>
              <w:rPr>
                <w:rFonts w:ascii="Cambria Math" w:eastAsiaTheme="minorEastAsia" w:hAnsi="Cambria Math" w:cs="Times New Roman"/>
                <w:i/>
                <w:szCs w:val="24"/>
              </w:rPr>
            </m:ctrlPr>
          </m:e>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r>
              <w:rPr>
                <w:rFonts w:ascii="Cambria Math" w:eastAsiaTheme="minorEastAsia" w:hAnsi="Cambria Math" w:cs="Times New Roman"/>
                <w:szCs w:val="24"/>
              </w:rPr>
              <m:t>,N</m:t>
            </m:r>
            <m:ctrlPr>
              <w:rPr>
                <w:rFonts w:ascii="Cambria Math" w:eastAsiaTheme="minorEastAsia" w:hAnsi="Cambria Math" w:cs="Times New Roman"/>
                <w:i/>
                <w:szCs w:val="24"/>
              </w:rPr>
            </m:ctrlPr>
          </m:e>
        </m:d>
        <m:r>
          <w:rPr>
            <w:rFonts w:ascii="Cambria Math" w:eastAsiaTheme="minorEastAsia" w:hAnsi="Cambria Math" w:cs="Times New Roman"/>
            <w:szCs w:val="24"/>
          </w:rPr>
          <m:t>→</m:t>
        </m:r>
        <m:r>
          <w:rPr>
            <w:rFonts w:ascii="Cambria Math" w:hAnsi="Cambria Math" w:cs="Times New Roman"/>
            <w:szCs w:val="24"/>
          </w:rPr>
          <m:t>L</m:t>
        </m:r>
        <m:d>
          <m:dPr>
            <m:ctrlPr>
              <w:rPr>
                <w:rFonts w:ascii="Cambria Math" w:hAnsi="Cambria Math" w:cs="Times New Roman"/>
                <w:i/>
                <w:szCs w:val="24"/>
              </w:rPr>
            </m:ctrlPr>
          </m:d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ctrlPr>
              <w:rPr>
                <w:rFonts w:ascii="Cambria Math" w:eastAsiaTheme="minorEastAsia" w:hAnsi="Cambria Math" w:cs="Times New Roman"/>
                <w:i/>
                <w:szCs w:val="24"/>
              </w:rPr>
            </m:ctrlPr>
          </m:e>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r>
              <w:rPr>
                <w:rFonts w:ascii="Cambria Math" w:eastAsiaTheme="minorEastAsia" w:hAnsi="Cambria Math" w:cs="Times New Roman"/>
                <w:szCs w:val="24"/>
              </w:rPr>
              <m:t>,N</m:t>
            </m:r>
            <m:ctrlPr>
              <w:rPr>
                <w:rFonts w:ascii="Cambria Math" w:eastAsiaTheme="minorEastAsia" w:hAnsi="Cambria Math" w:cs="Times New Roman"/>
                <w:i/>
                <w:szCs w:val="24"/>
              </w:rPr>
            </m:ctrlPr>
          </m:e>
        </m:d>
      </m:oMath>
      <w:r>
        <w:rPr>
          <w:rFonts w:eastAsiaTheme="minorEastAsia" w:cs="Times New Roman"/>
          <w:szCs w:val="24"/>
        </w:rPr>
        <w:t>:</w:t>
      </w:r>
    </w:p>
    <w:p w:rsidR="003A09D6" w:rsidRPr="00787F0E" w:rsidRDefault="003A09D6" w:rsidP="00F92AD3">
      <w:pPr>
        <w:tabs>
          <w:tab w:val="left" w:pos="360"/>
          <w:tab w:val="left" w:pos="5760"/>
        </w:tabs>
        <w:rPr>
          <w:rFonts w:eastAsiaTheme="minorEastAsia"/>
          <w:szCs w:val="24"/>
        </w:rPr>
      </w:pPr>
      <m:oMathPara>
        <m:oMath>
          <m:r>
            <w:rPr>
              <w:rFonts w:ascii="Cambria Math" w:eastAsiaTheme="minorEastAsia" w:hAnsi="Cambria Math" w:cs="Times New Roman"/>
              <w:szCs w:val="24"/>
            </w:rPr>
            <m:t>L</m:t>
          </m:r>
          <m:d>
            <m:dPr>
              <m:ctrlPr>
                <w:rPr>
                  <w:rFonts w:ascii="Cambria Math" w:hAnsi="Cambria Math" w:cs="Times New Roman"/>
                  <w:i/>
                  <w:szCs w:val="24"/>
                </w:rPr>
              </m:ctrlPr>
            </m:d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ctrlPr>
                <w:rPr>
                  <w:rFonts w:ascii="Cambria Math" w:eastAsiaTheme="minorEastAsia" w:hAnsi="Cambria Math" w:cs="Times New Roman"/>
                  <w:i/>
                  <w:szCs w:val="24"/>
                </w:rPr>
              </m:ctrlPr>
            </m:e>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r>
                <w:rPr>
                  <w:rFonts w:ascii="Cambria Math" w:eastAsiaTheme="minorEastAsia" w:hAnsi="Cambria Math" w:cs="Times New Roman"/>
                  <w:szCs w:val="24"/>
                </w:rPr>
                <m:t>,N</m:t>
              </m:r>
              <m:ctrlPr>
                <w:rPr>
                  <w:rFonts w:ascii="Cambria Math" w:eastAsiaTheme="minorEastAsia" w:hAnsi="Cambria Math" w:cs="Times New Roman"/>
                  <w:i/>
                  <w:szCs w:val="24"/>
                </w:rPr>
              </m:ctrlPr>
            </m:e>
          </m:d>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N!</m:t>
              </m:r>
            </m:num>
            <m:den>
              <m:nary>
                <m:naryPr>
                  <m:chr m:val="∏"/>
                  <m:limLoc m:val="subSup"/>
                  <m:ctrlPr>
                    <w:rPr>
                      <w:rFonts w:ascii="Cambria Math" w:eastAsiaTheme="minorEastAsia" w:hAnsi="Cambria Math" w:cs="Times New Roman"/>
                      <w:i/>
                      <w:szCs w:val="24"/>
                    </w:rPr>
                  </m:ctrlPr>
                </m:naryPr>
                <m:sub>
                  <m:r>
                    <w:rPr>
                      <w:rFonts w:ascii="Cambria Math" w:eastAsiaTheme="minorEastAsia" w:hAnsi="Cambria Math" w:cs="Times New Roman"/>
                      <w:szCs w:val="24"/>
                    </w:rPr>
                    <m:t>a=1</m:t>
                  </m:r>
                </m:sub>
                <m:sup>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max</m:t>
                      </m:r>
                    </m:sub>
                  </m:sSub>
                </m:sup>
                <m:e>
                  <m:d>
                    <m:dPr>
                      <m:ctrlPr>
                        <w:rPr>
                          <w:rFonts w:ascii="Cambria Math" w:eastAsiaTheme="minorEastAsia" w:hAnsi="Cambria Math" w:cs="Times New Roman"/>
                          <w:i/>
                          <w:szCs w:val="24"/>
                        </w:rPr>
                      </m:ctrlPr>
                    </m:dPr>
                    <m:e>
                      <m:r>
                        <w:rPr>
                          <w:rFonts w:ascii="Cambria Math" w:eastAsiaTheme="minorEastAsia" w:hAnsi="Cambria Math" w:cs="Times New Roman"/>
                          <w:szCs w:val="24"/>
                        </w:rPr>
                        <m:t>N</m:t>
                      </m:r>
                      <m:sSub>
                        <m:sSubPr>
                          <m:ctrlPr>
                            <w:rPr>
                              <w:rFonts w:ascii="Cambria Math" w:eastAsiaTheme="minorEastAsia" w:hAnsi="Cambria Math" w:cs="Times New Roman"/>
                              <w:i/>
                              <w:szCs w:val="24"/>
                            </w:rPr>
                          </m:ctrlPr>
                        </m:sSubPr>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e>
                  </m:d>
                  <m:r>
                    <w:rPr>
                      <w:rFonts w:ascii="Cambria Math" w:eastAsiaTheme="minorEastAsia" w:hAnsi="Cambria Math" w:cs="Times New Roman"/>
                      <w:szCs w:val="24"/>
                    </w:rPr>
                    <m:t>!</m:t>
                  </m:r>
                </m:e>
              </m:nary>
            </m:den>
          </m:f>
          <m:nary>
            <m:naryPr>
              <m:chr m:val="∏"/>
              <m:limLoc m:val="undOvr"/>
              <m:ctrlPr>
                <w:rPr>
                  <w:rFonts w:ascii="Cambria Math" w:eastAsiaTheme="minorEastAsia" w:hAnsi="Cambria Math" w:cs="Times New Roman"/>
                  <w:i/>
                  <w:szCs w:val="24"/>
                </w:rPr>
              </m:ctrlPr>
            </m:naryPr>
            <m:sub>
              <m:r>
                <w:rPr>
                  <w:rFonts w:ascii="Cambria Math" w:eastAsiaTheme="minorEastAsia" w:hAnsi="Cambria Math" w:cs="Times New Roman"/>
                  <w:szCs w:val="24"/>
                </w:rPr>
                <m:t>a=1</m:t>
              </m:r>
            </m:sub>
            <m:sup>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max</m:t>
                  </m:r>
                </m:sub>
              </m:sSub>
            </m:sup>
            <m:e>
              <m:sSup>
                <m:sSupPr>
                  <m:ctrlPr>
                    <w:rPr>
                      <w:rFonts w:ascii="Cambria Math" w:eastAsiaTheme="minorEastAsia" w:hAnsi="Cambria Math" w:cs="Times New Roman"/>
                      <w:i/>
                      <w:szCs w:val="24"/>
                    </w:rPr>
                  </m:ctrlPr>
                </m:sSupPr>
                <m:e>
                  <m:sSub>
                    <m:sSubPr>
                      <m:ctrlPr>
                        <w:rPr>
                          <w:rFonts w:ascii="Cambria Math" w:eastAsiaTheme="minorEastAsia" w:hAnsi="Cambria Math" w:cs="Times New Roman"/>
                          <w:i/>
                          <w:szCs w:val="24"/>
                        </w:rPr>
                      </m:ctrlPr>
                    </m:sSub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e>
                <m:sup>
                  <m:r>
                    <w:rPr>
                      <w:rFonts w:ascii="Cambria Math" w:eastAsiaTheme="minorEastAsia" w:hAnsi="Cambria Math" w:cs="Times New Roman"/>
                      <w:szCs w:val="24"/>
                    </w:rPr>
                    <m:t>N</m:t>
                  </m:r>
                  <m:sSub>
                    <m:sSubPr>
                      <m:ctrlPr>
                        <w:rPr>
                          <w:rFonts w:ascii="Cambria Math" w:eastAsiaTheme="minorEastAsia" w:hAnsi="Cambria Math" w:cs="Times New Roman"/>
                          <w:i/>
                          <w:szCs w:val="24"/>
                        </w:rPr>
                      </m:ctrlPr>
                    </m:sSubPr>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sup>
              </m:sSup>
            </m:e>
          </m:nary>
        </m:oMath>
      </m:oMathPara>
    </w:p>
    <w:p w:rsidR="003A09D6" w:rsidRDefault="003A09D6" w:rsidP="00F92AD3">
      <w:pPr>
        <w:tabs>
          <w:tab w:val="left" w:pos="360"/>
          <w:tab w:val="left" w:pos="5760"/>
        </w:tabs>
        <w:rPr>
          <w:rFonts w:eastAsiaTheme="minorEastAsia"/>
          <w:szCs w:val="24"/>
        </w:rPr>
      </w:pPr>
      <w:r>
        <w:rPr>
          <w:rFonts w:eastAsiaTheme="minorEastAsia"/>
          <w:szCs w:val="24"/>
        </w:rPr>
        <w:t>i.e., that the D</w:t>
      </w:r>
      <w:ins w:id="5" w:author="Kelli Johnson" w:date="2015-09-10T12:21:00Z">
        <w:r w:rsidR="004F2BAA">
          <w:rPr>
            <w:rFonts w:eastAsiaTheme="minorEastAsia"/>
            <w:szCs w:val="24"/>
          </w:rPr>
          <w:t>M</w:t>
        </w:r>
      </w:ins>
      <w:ins w:id="6" w:author="JTT" w:date="2015-09-07T16:29:00Z">
        <w:del w:id="7" w:author="Kelli Johnson" w:date="2015-09-10T12:21:00Z">
          <w:r w:rsidDel="004F2BAA">
            <w:rPr>
              <w:rFonts w:eastAsiaTheme="minorEastAsia"/>
              <w:szCs w:val="24"/>
            </w:rPr>
            <w:delText>irichlet-multinomial</w:delText>
          </w:r>
        </w:del>
        <w:r>
          <w:rPr>
            <w:rFonts w:eastAsiaTheme="minorEastAsia"/>
            <w:szCs w:val="24"/>
          </w:rPr>
          <w:t xml:space="preserve"> </w:t>
        </w:r>
      </w:ins>
      <w:r>
        <w:rPr>
          <w:rFonts w:eastAsiaTheme="minorEastAsia"/>
          <w:szCs w:val="24"/>
        </w:rPr>
        <w:t>reduces to the multinomial</w:t>
      </w:r>
      <w:r w:rsidR="00F71AA0">
        <w:rPr>
          <w:rFonts w:eastAsiaTheme="minorEastAsia"/>
          <w:szCs w:val="24"/>
        </w:rPr>
        <w:t xml:space="preserve"> likelihood as the variance-inflation coefficient goes to infinity</w:t>
      </w:r>
      <w:r>
        <w:rPr>
          <w:rFonts w:eastAsiaTheme="minorEastAsia"/>
          <w:szCs w:val="24"/>
        </w:rPr>
        <w:t>.</w:t>
      </w:r>
      <w:r w:rsidR="00F71AA0">
        <w:rPr>
          <w:rFonts w:eastAsiaTheme="minorEastAsia"/>
          <w:szCs w:val="24"/>
        </w:rPr>
        <w:t xml:space="preserve"> </w:t>
      </w:r>
      <w:r>
        <w:rPr>
          <w:rFonts w:eastAsiaTheme="minorEastAsia"/>
          <w:szCs w:val="24"/>
        </w:rPr>
        <w:t xml:space="preserve"> </w:t>
      </w:r>
    </w:p>
    <w:p w:rsidR="003A09D6" w:rsidRDefault="0041622D" w:rsidP="00F92AD3">
      <w:pPr>
        <w:tabs>
          <w:tab w:val="left" w:pos="360"/>
          <w:tab w:val="left" w:pos="5760"/>
        </w:tabs>
        <w:rPr>
          <w:rFonts w:eastAsiaTheme="minorEastAsia"/>
          <w:szCs w:val="24"/>
        </w:rPr>
      </w:pPr>
      <w:r>
        <w:rPr>
          <w:rFonts w:eastAsiaTheme="minorEastAsia"/>
          <w:i/>
          <w:szCs w:val="24"/>
        </w:rPr>
        <w:t>Computing the e</w:t>
      </w:r>
      <w:r w:rsidR="003A09D6">
        <w:rPr>
          <w:rFonts w:eastAsiaTheme="minorEastAsia"/>
          <w:i/>
          <w:szCs w:val="24"/>
        </w:rPr>
        <w:t>ffective sample size</w:t>
      </w:r>
      <w:r w:rsidR="003A09D6">
        <w:rPr>
          <w:rFonts w:eastAsiaTheme="minorEastAsia"/>
          <w:szCs w:val="24"/>
        </w:rPr>
        <w:t>:</w:t>
      </w:r>
    </w:p>
    <w:p w:rsidR="00F71AA0" w:rsidRPr="00F71AA0" w:rsidRDefault="003A09D6" w:rsidP="00F71AA0">
      <w:pPr>
        <w:tabs>
          <w:tab w:val="left" w:pos="360"/>
          <w:tab w:val="left" w:pos="5760"/>
        </w:tabs>
        <w:rPr>
          <w:rFonts w:eastAsiaTheme="minorEastAsia"/>
          <w:szCs w:val="24"/>
        </w:rPr>
      </w:pPr>
      <w:r>
        <w:rPr>
          <w:rFonts w:eastAsiaTheme="minorEastAsia"/>
          <w:szCs w:val="24"/>
        </w:rPr>
        <w:t xml:space="preserve">We define the effective sample size </w:t>
      </w:r>
      <w:r w:rsidR="00F71AA0">
        <w:rPr>
          <w:rFonts w:eastAsiaTheme="minorEastAsia"/>
          <w:szCs w:val="24"/>
        </w:rPr>
        <w:t>of a distribution</w:t>
      </w:r>
      <w:r>
        <w:rPr>
          <w:rFonts w:eastAsiaTheme="minorEastAsia"/>
          <w:szCs w:val="24"/>
        </w:rPr>
        <w:t xml:space="preserve"> </w:t>
      </w:r>
      <w:r w:rsidR="00F71AA0">
        <w:rPr>
          <w:rFonts w:eastAsiaTheme="minorEastAsia"/>
          <w:szCs w:val="24"/>
        </w:rPr>
        <w:t xml:space="preserve">for compositional data </w:t>
      </w:r>
      <w:r w:rsidR="00F71AA0">
        <w:rPr>
          <w:rFonts w:eastAsiaTheme="minorEastAsia"/>
          <w:i/>
          <w:szCs w:val="24"/>
        </w:rPr>
        <w:t>c</w:t>
      </w:r>
      <w:r w:rsidR="00F71AA0">
        <w:rPr>
          <w:rFonts w:eastAsiaTheme="minorEastAsia"/>
          <w:szCs w:val="24"/>
        </w:rPr>
        <w:t xml:space="preserve"> </w:t>
      </w:r>
      <w:r>
        <w:rPr>
          <w:rFonts w:eastAsiaTheme="minorEastAsia"/>
          <w:szCs w:val="24"/>
        </w:rPr>
        <w:t>as the sample size of a multinomial distribution</w:t>
      </w:r>
      <w:r w:rsidR="00F71AA0">
        <w:rPr>
          <w:rFonts w:eastAsiaTheme="minorEastAsia"/>
          <w:szCs w:val="24"/>
        </w:rPr>
        <w:t xml:space="preserve"> </w:t>
      </w:r>
      <m:oMath>
        <m:r>
          <w:rPr>
            <w:rFonts w:ascii="Cambria Math" w:hAnsi="Cambria Math"/>
          </w:rPr>
          <m:t>c~Multinomial(</m:t>
        </m:r>
        <m:acc>
          <m:accPr>
            <m:chr m:val="̃"/>
            <m:ctrlPr>
              <w:rPr>
                <w:rFonts w:ascii="Cambria Math" w:hAnsi="Cambria Math"/>
                <w:i/>
              </w:rPr>
            </m:ctrlPr>
          </m:accPr>
          <m:e>
            <m:r>
              <w:rPr>
                <w:rFonts w:ascii="Cambria Math" w:hAnsi="Cambria Math"/>
              </w:rPr>
              <m:t>π</m:t>
            </m:r>
          </m:e>
        </m:acc>
        <m:r>
          <w:rPr>
            <w:rFonts w:ascii="Cambria Math" w:eastAsiaTheme="minorEastAsia" w:hAnsi="Cambria Math"/>
          </w:rPr>
          <m:t>,N)</m:t>
        </m:r>
      </m:oMath>
      <w:r w:rsidR="00F71AA0">
        <w:rPr>
          <w:rFonts w:eastAsiaTheme="minorEastAsia"/>
        </w:rPr>
        <w:t xml:space="preserve"> </w:t>
      </w:r>
      <w:r>
        <w:rPr>
          <w:rFonts w:eastAsiaTheme="minorEastAsia"/>
          <w:szCs w:val="24"/>
        </w:rPr>
        <w:t>that has the same variance</w:t>
      </w:r>
      <w:r w:rsidR="00F71AA0">
        <w:rPr>
          <w:rFonts w:eastAsiaTheme="minorEastAsia"/>
          <w:szCs w:val="24"/>
        </w:rPr>
        <w:t xml:space="preserve">.  </w:t>
      </w:r>
      <w:r w:rsidR="00F71AA0">
        <w:t>T</w:t>
      </w:r>
      <w:r w:rsidR="00F71AA0">
        <w:t>he variance of a single element from a m</w:t>
      </w:r>
      <w:r w:rsidR="00F71AA0">
        <w:t xml:space="preserve">ultinomial distribution is </w:t>
      </w:r>
    </w:p>
    <w:p w:rsidR="00F71AA0" w:rsidRPr="004974F4" w:rsidRDefault="00F71AA0" w:rsidP="00F71AA0">
      <w:pPr>
        <w:tabs>
          <w:tab w:val="left" w:pos="360"/>
          <w:tab w:val="left" w:pos="5760"/>
        </w:tabs>
        <w:rPr>
          <w:rFonts w:eastAsiaTheme="minorEastAsia"/>
        </w:rPr>
      </w:pPr>
      <m:oMathPara>
        <m:oMath>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a</m:t>
                  </m:r>
                </m:sub>
              </m:sSub>
              <m:r>
                <w:rPr>
                  <w:rFonts w:ascii="Cambria Math" w:hAnsi="Cambria Math"/>
                </w:rPr>
                <m:t>|N,</m:t>
              </m:r>
              <m:acc>
                <m:accPr>
                  <m:chr m:val="̃"/>
                  <m:ctrlPr>
                    <w:rPr>
                      <w:rFonts w:ascii="Cambria Math" w:hAnsi="Cambria Math"/>
                      <w:i/>
                    </w:rPr>
                  </m:ctrlPr>
                </m:accPr>
                <m:e>
                  <m:r>
                    <w:rPr>
                      <w:rFonts w:ascii="Cambria Math" w:hAnsi="Cambria Math"/>
                    </w:rPr>
                    <m:t>π</m:t>
                  </m:r>
                </m:e>
              </m:acc>
            </m:e>
          </m:d>
          <m:r>
            <w:rPr>
              <w:rFonts w:ascii="Cambria Math" w:hAnsi="Cambria Math"/>
            </w:rPr>
            <m:t>=N</m:t>
          </m:r>
          <m:sSub>
            <m:sSubPr>
              <m:ctrlPr>
                <w:rPr>
                  <w:rFonts w:ascii="Cambria Math" w:hAnsi="Cambria Math"/>
                  <w:i/>
                </w:rPr>
              </m:ctrlPr>
            </m:sSubPr>
            <m:e>
              <m:acc>
                <m:accPr>
                  <m:chr m:val="̃"/>
                  <m:ctrlPr>
                    <w:rPr>
                      <w:rFonts w:ascii="Cambria Math" w:hAnsi="Cambria Math"/>
                      <w:i/>
                    </w:rPr>
                  </m:ctrlPr>
                </m:accPr>
                <m:e>
                  <m:r>
                    <w:rPr>
                      <w:rFonts w:ascii="Cambria Math" w:hAnsi="Cambria Math"/>
                    </w:rPr>
                    <m:t>π</m:t>
                  </m:r>
                </m:e>
              </m:acc>
            </m:e>
            <m:sub>
              <m:r>
                <w:rPr>
                  <w:rFonts w:ascii="Cambria Math" w:hAnsi="Cambria Math"/>
                </w:rPr>
                <m:t>a</m:t>
              </m:r>
            </m:sub>
          </m:sSub>
          <m:r>
            <w:rPr>
              <w:rFonts w:ascii="Cambria Math" w:hAnsi="Cambria Math"/>
            </w:rPr>
            <m:t>(1-</m:t>
          </m:r>
          <m:sSub>
            <m:sSubPr>
              <m:ctrlPr>
                <w:rPr>
                  <w:rFonts w:ascii="Cambria Math" w:hAnsi="Cambria Math"/>
                  <w:i/>
                </w:rPr>
              </m:ctrlPr>
            </m:sSubPr>
            <m:e>
              <m:acc>
                <m:accPr>
                  <m:chr m:val="̃"/>
                  <m:ctrlPr>
                    <w:rPr>
                      <w:rFonts w:ascii="Cambria Math" w:hAnsi="Cambria Math"/>
                      <w:i/>
                    </w:rPr>
                  </m:ctrlPr>
                </m:accPr>
                <m:e>
                  <m:r>
                    <w:rPr>
                      <w:rFonts w:ascii="Cambria Math" w:hAnsi="Cambria Math"/>
                    </w:rPr>
                    <m:t>π</m:t>
                  </m:r>
                </m:e>
              </m:acc>
            </m:e>
            <m:sub>
              <m:r>
                <w:rPr>
                  <w:rFonts w:ascii="Cambria Math" w:hAnsi="Cambria Math"/>
                </w:rPr>
                <m:t>a</m:t>
              </m:r>
            </m:sub>
          </m:sSub>
          <m:r>
            <w:rPr>
              <w:rFonts w:ascii="Cambria Math" w:hAnsi="Cambria Math"/>
            </w:rPr>
            <m:t>)</m:t>
          </m:r>
        </m:oMath>
      </m:oMathPara>
    </w:p>
    <w:p w:rsidR="00F71AA0" w:rsidRDefault="00F71AA0" w:rsidP="00F71AA0">
      <w:pPr>
        <w:tabs>
          <w:tab w:val="left" w:pos="360"/>
          <w:tab w:val="left" w:pos="5760"/>
        </w:tabs>
        <w:rPr>
          <w:rFonts w:eastAsiaTheme="minorEastAsia"/>
        </w:rPr>
      </w:pPr>
      <w:r>
        <w:rPr>
          <w:rFonts w:eastAsiaTheme="minorEastAsia"/>
        </w:rPr>
        <w:t xml:space="preserve">where </w:t>
      </w:r>
      <w:r>
        <w:rPr>
          <w:rFonts w:eastAsiaTheme="minorEastAsia"/>
          <w:i/>
        </w:rPr>
        <w:t>N</w:t>
      </w:r>
      <w:r>
        <w:rPr>
          <w:rFonts w:eastAsiaTheme="minorEastAsia"/>
        </w:rPr>
        <w:t xml:space="preserve"> is the sample size</w:t>
      </w:r>
      <w:r>
        <w:rPr>
          <w:rFonts w:eastAsiaTheme="minorEastAsia"/>
        </w:rPr>
        <w:t xml:space="preserve">.  </w:t>
      </w:r>
      <w:r>
        <w:rPr>
          <w:rFonts w:eastAsiaTheme="minorEastAsia"/>
        </w:rPr>
        <w:t xml:space="preserve">Defining observed proportion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m:t>
            </m:r>
          </m:sub>
        </m:sSub>
        <m:r>
          <w:rPr>
            <w:rFonts w:ascii="Cambria Math" w:eastAsiaTheme="minorEastAsia" w:hAnsi="Cambria Math"/>
          </w:rPr>
          <m:t>/N</m:t>
        </m:r>
      </m:oMath>
      <w:r>
        <w:rPr>
          <w:rFonts w:eastAsiaTheme="minorEastAsia"/>
        </w:rPr>
        <w:t>, we see that:</w:t>
      </w:r>
    </w:p>
    <w:p w:rsidR="00F71AA0" w:rsidRPr="00F71AA0" w:rsidRDefault="00F71AA0" w:rsidP="00F71AA0">
      <w:pPr>
        <w:tabs>
          <w:tab w:val="left" w:pos="360"/>
          <w:tab w:val="left" w:pos="5760"/>
        </w:tabs>
        <w:rPr>
          <w:rFonts w:eastAsiaTheme="minorEastAsia"/>
        </w:rPr>
      </w:pPr>
      <m:oMathPara>
        <m:oMath>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|N,</m:t>
              </m:r>
              <m:acc>
                <m:accPr>
                  <m:chr m:val="̃"/>
                  <m:ctrlPr>
                    <w:rPr>
                      <w:rFonts w:ascii="Cambria Math" w:hAnsi="Cambria Math"/>
                      <w:i/>
                    </w:rPr>
                  </m:ctrlPr>
                </m:accPr>
                <m:e>
                  <m:r>
                    <w:rPr>
                      <w:rFonts w:ascii="Cambria Math" w:hAnsi="Cambria Math"/>
                    </w:rPr>
                    <m:t>π</m:t>
                  </m:r>
                </m:e>
              </m:acc>
            </m:e>
          </m:d>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π</m:t>
                      </m:r>
                    </m:e>
                  </m:acc>
                </m:e>
                <m:sub>
                  <m:r>
                    <w:rPr>
                      <w:rFonts w:ascii="Cambria Math" w:hAnsi="Cambria Math"/>
                    </w:rPr>
                    <m:t>a</m:t>
                  </m:r>
                </m:sub>
              </m:sSub>
              <m:r>
                <w:rPr>
                  <w:rFonts w:ascii="Cambria Math" w:hAnsi="Cambria Math"/>
                </w:rPr>
                <m:t>(1-</m:t>
              </m:r>
              <m:sSub>
                <m:sSubPr>
                  <m:ctrlPr>
                    <w:rPr>
                      <w:rFonts w:ascii="Cambria Math" w:hAnsi="Cambria Math"/>
                      <w:i/>
                    </w:rPr>
                  </m:ctrlPr>
                </m:sSubPr>
                <m:e>
                  <m:acc>
                    <m:accPr>
                      <m:chr m:val="̃"/>
                      <m:ctrlPr>
                        <w:rPr>
                          <w:rFonts w:ascii="Cambria Math" w:hAnsi="Cambria Math"/>
                          <w:i/>
                        </w:rPr>
                      </m:ctrlPr>
                    </m:accPr>
                    <m:e>
                      <m:r>
                        <w:rPr>
                          <w:rFonts w:ascii="Cambria Math" w:hAnsi="Cambria Math"/>
                        </w:rPr>
                        <m:t>π</m:t>
                      </m:r>
                    </m:e>
                  </m:acc>
                </m:e>
                <m:sub>
                  <m:r>
                    <w:rPr>
                      <w:rFonts w:ascii="Cambria Math" w:hAnsi="Cambria Math"/>
                    </w:rPr>
                    <m:t>a</m:t>
                  </m:r>
                </m:sub>
              </m:sSub>
              <m:r>
                <w:rPr>
                  <w:rFonts w:ascii="Cambria Math" w:hAnsi="Cambria Math"/>
                </w:rPr>
                <m:t>)</m:t>
              </m:r>
            </m:num>
            <m:den>
              <m:r>
                <w:rPr>
                  <w:rFonts w:ascii="Cambria Math" w:hAnsi="Cambria Math"/>
                </w:rPr>
                <m:t>N</m:t>
              </m:r>
            </m:den>
          </m:f>
        </m:oMath>
      </m:oMathPara>
    </w:p>
    <w:p w:rsidR="00F71AA0" w:rsidRPr="004974F4" w:rsidRDefault="00F71AA0" w:rsidP="00F71AA0">
      <w:pPr>
        <w:tabs>
          <w:tab w:val="left" w:pos="360"/>
          <w:tab w:val="left" w:pos="5760"/>
        </w:tabs>
        <w:rPr>
          <w:rFonts w:eastAsiaTheme="minorEastAsia"/>
        </w:rPr>
      </w:pPr>
      <w:r>
        <w:rPr>
          <w:rFonts w:eastAsiaTheme="minorEastAsia"/>
        </w:rPr>
        <w:t>i.e., variance decreases as the reciprocal of sample size.</w:t>
      </w:r>
    </w:p>
    <w:p w:rsidR="003A09D6" w:rsidRDefault="00F71AA0" w:rsidP="00F92AD3">
      <w:pPr>
        <w:tabs>
          <w:tab w:val="left" w:pos="360"/>
          <w:tab w:val="left" w:pos="5760"/>
        </w:tabs>
        <w:rPr>
          <w:rFonts w:eastAsiaTheme="minorEastAsia"/>
          <w:szCs w:val="24"/>
        </w:rPr>
      </w:pPr>
      <w:r>
        <w:rPr>
          <w:rFonts w:eastAsiaTheme="minorEastAsia"/>
          <w:szCs w:val="24"/>
        </w:rPr>
        <w:lastRenderedPageBreak/>
        <w:tab/>
      </w:r>
      <w:r w:rsidR="003A09D6">
        <w:rPr>
          <w:rFonts w:eastAsiaTheme="minorEastAsia"/>
          <w:szCs w:val="24"/>
        </w:rPr>
        <w:t xml:space="preserve">We </w:t>
      </w:r>
      <w:r>
        <w:rPr>
          <w:rFonts w:eastAsiaTheme="minorEastAsia"/>
          <w:szCs w:val="24"/>
        </w:rPr>
        <w:t xml:space="preserve">next introduce </w:t>
      </w:r>
      <w:r w:rsidR="003A09D6">
        <w:rPr>
          <w:rFonts w:eastAsiaTheme="minorEastAsia"/>
          <w:szCs w:val="24"/>
        </w:rPr>
        <w:t>a Dirichlet distribution:</w:t>
      </w:r>
    </w:p>
    <w:p w:rsidR="003A09D6" w:rsidRDefault="00E77EC4" w:rsidP="00F92AD3">
      <w:pPr>
        <w:tabs>
          <w:tab w:val="left" w:pos="360"/>
          <w:tab w:val="left" w:pos="5760"/>
        </w:tabs>
        <w:rPr>
          <w:rFonts w:eastAsiaTheme="minorEastAsia"/>
          <w:szCs w:val="24"/>
        </w:rPr>
      </w:pPr>
      <m:oMathPara>
        <m:oMath>
          <m:acc>
            <m:accPr>
              <m:chr m:val="̃"/>
              <m:ctrlPr>
                <w:rPr>
                  <w:rFonts w:ascii="Cambria Math" w:hAnsi="Cambria Math"/>
                  <w:i/>
                </w:rPr>
              </m:ctrlPr>
            </m:accPr>
            <m:e>
              <m:r>
                <w:rPr>
                  <w:rFonts w:ascii="Cambria Math" w:hAnsi="Cambria Math"/>
                </w:rPr>
                <m:t>π</m:t>
              </m:r>
            </m:e>
          </m:acc>
          <m:r>
            <w:rPr>
              <w:rFonts w:ascii="Cambria Math" w:eastAsiaTheme="minorEastAsia" w:hAnsi="Cambria Math"/>
              <w:szCs w:val="24"/>
            </w:rPr>
            <m:t>~Dirichlet(β</m:t>
          </m:r>
          <m:r>
            <w:rPr>
              <w:rFonts w:ascii="Cambria Math" w:hAnsi="Cambria Math"/>
            </w:rPr>
            <m:t>π</m:t>
          </m:r>
          <m:r>
            <w:rPr>
              <w:rFonts w:ascii="Cambria Math" w:eastAsiaTheme="minorEastAsia" w:hAnsi="Cambria Math"/>
              <w:szCs w:val="24"/>
            </w:rPr>
            <m:t>)</m:t>
          </m:r>
        </m:oMath>
      </m:oMathPara>
    </w:p>
    <w:p w:rsidR="00F71AA0" w:rsidRDefault="003A09D6" w:rsidP="00F92AD3">
      <w:pPr>
        <w:tabs>
          <w:tab w:val="left" w:pos="360"/>
          <w:tab w:val="left" w:pos="5760"/>
        </w:tabs>
        <w:rPr>
          <w:rFonts w:eastAsiaTheme="minorEastAsia"/>
        </w:rPr>
      </w:pPr>
      <w:r>
        <w:rPr>
          <w:rFonts w:eastAsiaTheme="minorEastAsia"/>
          <w:szCs w:val="24"/>
        </w:rPr>
        <w:t xml:space="preserve">where </w:t>
      </w:r>
      <m:oMath>
        <m:sSub>
          <m:sSubPr>
            <m:ctrlPr>
              <w:rPr>
                <w:rFonts w:ascii="Cambria Math" w:eastAsiaTheme="minorEastAsia" w:hAnsi="Cambria Math"/>
                <w:i/>
                <w:szCs w:val="24"/>
              </w:rPr>
            </m:ctrlPr>
          </m:sSubPr>
          <m:e>
            <m:r>
              <w:rPr>
                <w:rFonts w:ascii="Cambria Math" w:eastAsiaTheme="minorEastAsia" w:hAnsi="Cambria Math"/>
                <w:szCs w:val="24"/>
              </w:rPr>
              <m:t>α</m:t>
            </m:r>
          </m:e>
          <m:sub>
            <m:r>
              <w:rPr>
                <w:rFonts w:ascii="Cambria Math" w:eastAsiaTheme="minorEastAsia" w:hAnsi="Cambria Math"/>
                <w:szCs w:val="24"/>
              </w:rPr>
              <m:t>a</m:t>
            </m:r>
          </m:sub>
        </m:sSub>
        <m:r>
          <w:rPr>
            <w:rFonts w:ascii="Cambria Math" w:eastAsiaTheme="minorEastAsia" w:hAnsi="Cambria Math"/>
            <w:szCs w:val="24"/>
          </w:rPr>
          <m:t>=β</m:t>
        </m:r>
        <m:sSub>
          <m:sSubPr>
            <m:ctrlPr>
              <w:rPr>
                <w:rFonts w:ascii="Cambria Math" w:hAnsi="Cambria Math"/>
                <w:i/>
              </w:rPr>
            </m:ctrlPr>
          </m:sSubPr>
          <m:e>
            <m:r>
              <w:rPr>
                <w:rFonts w:ascii="Cambria Math" w:hAnsi="Cambria Math"/>
              </w:rPr>
              <m:t>π</m:t>
            </m:r>
          </m:e>
          <m:sub>
            <m:r>
              <w:rPr>
                <w:rFonts w:ascii="Cambria Math" w:hAnsi="Cambria Math"/>
              </w:rPr>
              <m:t>a</m:t>
            </m:r>
          </m:sub>
        </m:sSub>
      </m:oMath>
      <w:r w:rsidR="00F71AA0">
        <w:rPr>
          <w:rFonts w:eastAsiaTheme="minorEastAsia"/>
          <w:szCs w:val="24"/>
        </w:rPr>
        <w:t xml:space="preserve"> and</w:t>
      </w:r>
      <m:oMath>
        <m:r>
          <w:rPr>
            <w:rFonts w:ascii="Cambria Math" w:hAnsi="Cambria Math"/>
          </w:rPr>
          <m:t xml:space="preserve"> </m:t>
        </m:r>
        <m:sSub>
          <m:sSubPr>
            <m:ctrlPr>
              <w:rPr>
                <w:rFonts w:ascii="Cambria Math" w:hAnsi="Cambria Math"/>
                <w:i/>
              </w:rPr>
            </m:ctrlPr>
          </m:sSubPr>
          <m:e>
            <m:r>
              <w:rPr>
                <w:rFonts w:ascii="Cambria Math" w:hAnsi="Cambria Math"/>
              </w:rPr>
              <m:t>π</m:t>
            </m:r>
          </m:e>
          <m:sub>
            <m:r>
              <w:rPr>
                <w:rFonts w:ascii="Cambria Math" w:hAnsi="Cambria Math"/>
              </w:rPr>
              <m:t>a</m:t>
            </m:r>
          </m:sub>
        </m:sSub>
      </m:oMath>
      <w:r w:rsidR="00F71AA0">
        <w:rPr>
          <w:rFonts w:eastAsiaTheme="minorEastAsia"/>
        </w:rPr>
        <w:t xml:space="preserve"> is the true proportion at age.  The Dirichlet distribution has variance:</w:t>
      </w:r>
    </w:p>
    <w:p w:rsidR="00F71AA0" w:rsidRPr="004974F4" w:rsidRDefault="00F71AA0" w:rsidP="00F71AA0">
      <w:pPr>
        <w:tabs>
          <w:tab w:val="left" w:pos="360"/>
          <w:tab w:val="left" w:pos="5760"/>
        </w:tabs>
        <w:rPr>
          <w:rFonts w:eastAsiaTheme="minorEastAsia"/>
        </w:rPr>
      </w:pPr>
      <m:oMathPara>
        <m:oMath>
          <m:r>
            <w:rPr>
              <w:rFonts w:ascii="Cambria Math" w:hAnsi="Cambria Math"/>
            </w:rPr>
            <m:t>Var</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π</m:t>
                      </m:r>
                    </m:e>
                  </m:acc>
                </m:e>
                <m:sub>
                  <m:r>
                    <w:rPr>
                      <w:rFonts w:ascii="Cambria Math" w:hAnsi="Cambria Math"/>
                    </w:rPr>
                    <m:t>a</m:t>
                  </m:r>
                </m:sub>
              </m:sSub>
              <m:r>
                <w:rPr>
                  <w:rFonts w:ascii="Cambria Math" w:hAnsi="Cambria Math"/>
                </w:rPr>
                <m:t>|</m:t>
              </m:r>
              <m:r>
                <w:rPr>
                  <w:rFonts w:ascii="Cambria Math" w:eastAsiaTheme="minorEastAsia" w:hAnsi="Cambria Math"/>
                  <w:szCs w:val="24"/>
                </w:rPr>
                <m:t>β,</m:t>
              </m:r>
              <m:r>
                <w:rPr>
                  <w:rFonts w:ascii="Cambria Math" w:hAnsi="Cambria Math"/>
                </w:rPr>
                <m:t>π</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a</m:t>
                  </m:r>
                </m:sub>
              </m:sSub>
              <m:r>
                <w:rPr>
                  <w:rFonts w:ascii="Cambria Math" w:hAnsi="Cambria Math"/>
                </w:rPr>
                <m:t>(</m:t>
              </m:r>
              <m:r>
                <w:rPr>
                  <w:rFonts w:ascii="Cambria Math" w:eastAsiaTheme="minorEastAsia" w:hAnsi="Cambria Math"/>
                  <w:szCs w:val="24"/>
                </w:rPr>
                <m:t>β</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a</m:t>
                  </m:r>
                </m:sub>
              </m:sSub>
              <m:r>
                <w:rPr>
                  <w:rFonts w:ascii="Cambria Math" w:hAnsi="Cambria Math"/>
                </w:rPr>
                <m:t>)</m:t>
              </m:r>
            </m:num>
            <m:den>
              <m:sSup>
                <m:sSupPr>
                  <m:ctrlPr>
                    <w:rPr>
                      <w:rFonts w:ascii="Cambria Math" w:hAnsi="Cambria Math"/>
                      <w:i/>
                    </w:rPr>
                  </m:ctrlPr>
                </m:sSupPr>
                <m:e>
                  <m:r>
                    <w:rPr>
                      <w:rFonts w:ascii="Cambria Math" w:eastAsiaTheme="minorEastAsia" w:hAnsi="Cambria Math"/>
                      <w:szCs w:val="24"/>
                    </w:rPr>
                    <m:t>β</m:t>
                  </m:r>
                </m:e>
                <m:sup>
                  <m:r>
                    <w:rPr>
                      <w:rFonts w:ascii="Cambria Math" w:hAnsi="Cambria Math"/>
                    </w:rPr>
                    <m:t>2</m:t>
                  </m:r>
                </m:sup>
              </m:sSup>
              <m:r>
                <w:rPr>
                  <w:rFonts w:ascii="Cambria Math" w:hAnsi="Cambria Math"/>
                </w:rPr>
                <m:t>(A+1)</m:t>
              </m:r>
            </m:den>
          </m:f>
          <m:r>
            <w:rPr>
              <w:rFonts w:ascii="Cambria Math" w:hAnsi="Cambria Math"/>
            </w:rPr>
            <m:t>=</m:t>
          </m:r>
          <m:f>
            <m:fPr>
              <m:ctrlPr>
                <w:rPr>
                  <w:rFonts w:ascii="Cambria Math" w:hAnsi="Cambria Math"/>
                  <w:i/>
                </w:rPr>
              </m:ctrlPr>
            </m:fPr>
            <m:num>
              <m:r>
                <w:rPr>
                  <w:rFonts w:ascii="Cambria Math" w:eastAsiaTheme="minorEastAsia" w:hAnsi="Cambria Math"/>
                  <w:szCs w:val="24"/>
                </w:rPr>
                <m:t>β</m:t>
              </m:r>
              <m:sSub>
                <m:sSubPr>
                  <m:ctrlPr>
                    <w:rPr>
                      <w:rFonts w:ascii="Cambria Math" w:hAnsi="Cambria Math"/>
                      <w:i/>
                    </w:rPr>
                  </m:ctrlPr>
                </m:sSubPr>
                <m:e>
                  <m:r>
                    <w:rPr>
                      <w:rFonts w:ascii="Cambria Math" w:hAnsi="Cambria Math"/>
                    </w:rPr>
                    <m:t>π</m:t>
                  </m:r>
                </m:e>
                <m:sub>
                  <m:r>
                    <w:rPr>
                      <w:rFonts w:ascii="Cambria Math" w:hAnsi="Cambria Math"/>
                    </w:rPr>
                    <m:t>a</m:t>
                  </m:r>
                </m:sub>
              </m:sSub>
              <m:r>
                <w:rPr>
                  <w:rFonts w:ascii="Cambria Math" w:hAnsi="Cambria Math"/>
                </w:rPr>
                <m:t>(</m:t>
              </m:r>
              <m:r>
                <w:rPr>
                  <w:rFonts w:ascii="Cambria Math" w:eastAsiaTheme="minorEastAsia" w:hAnsi="Cambria Math"/>
                  <w:szCs w:val="24"/>
                </w:rPr>
                <m:t>β</m:t>
              </m:r>
              <m:r>
                <w:rPr>
                  <w:rFonts w:ascii="Cambria Math" w:hAnsi="Cambria Math"/>
                </w:rPr>
                <m:t>-</m:t>
              </m:r>
              <m:r>
                <w:rPr>
                  <w:rFonts w:ascii="Cambria Math" w:eastAsiaTheme="minorEastAsia" w:hAnsi="Cambria Math"/>
                  <w:szCs w:val="24"/>
                </w:rPr>
                <m:t>β</m:t>
              </m:r>
              <m:sSub>
                <m:sSubPr>
                  <m:ctrlPr>
                    <w:rPr>
                      <w:rFonts w:ascii="Cambria Math" w:hAnsi="Cambria Math"/>
                      <w:i/>
                    </w:rPr>
                  </m:ctrlPr>
                </m:sSubPr>
                <m:e>
                  <m:r>
                    <w:rPr>
                      <w:rFonts w:ascii="Cambria Math" w:hAnsi="Cambria Math"/>
                    </w:rPr>
                    <m:t>π</m:t>
                  </m:r>
                </m:e>
                <m:sub>
                  <m:r>
                    <w:rPr>
                      <w:rFonts w:ascii="Cambria Math" w:hAnsi="Cambria Math"/>
                    </w:rPr>
                    <m:t>a</m:t>
                  </m:r>
                </m:sub>
              </m:sSub>
              <m:r>
                <w:rPr>
                  <w:rFonts w:ascii="Cambria Math" w:hAnsi="Cambria Math"/>
                </w:rPr>
                <m:t>)</m:t>
              </m:r>
            </m:num>
            <m:den>
              <m:sSup>
                <m:sSupPr>
                  <m:ctrlPr>
                    <w:rPr>
                      <w:rFonts w:ascii="Cambria Math" w:hAnsi="Cambria Math"/>
                      <w:i/>
                    </w:rPr>
                  </m:ctrlPr>
                </m:sSupPr>
                <m:e>
                  <m:r>
                    <w:rPr>
                      <w:rFonts w:ascii="Cambria Math" w:eastAsiaTheme="minorEastAsia" w:hAnsi="Cambria Math"/>
                      <w:szCs w:val="24"/>
                    </w:rPr>
                    <m:t>β</m:t>
                  </m:r>
                </m:e>
                <m:sup>
                  <m:r>
                    <w:rPr>
                      <w:rFonts w:ascii="Cambria Math" w:hAnsi="Cambria Math"/>
                    </w:rPr>
                    <m:t>2</m:t>
                  </m:r>
                </m:sup>
              </m:sSup>
              <m:r>
                <w:rPr>
                  <w:rFonts w:ascii="Cambria Math" w:hAnsi="Cambria Math"/>
                </w:rPr>
                <m:t>(</m:t>
              </m:r>
              <m:r>
                <w:rPr>
                  <w:rFonts w:ascii="Cambria Math" w:eastAsiaTheme="minorEastAsia" w:hAnsi="Cambria Math"/>
                  <w:szCs w:val="24"/>
                </w:rPr>
                <m:t>β</m:t>
              </m:r>
              <m:r>
                <w:rPr>
                  <w:rFonts w:ascii="Cambria Math" w:hAnsi="Cambria Math"/>
                </w:rPr>
                <m:t>+1)</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π</m:t>
                  </m:r>
                </m:e>
                <m:sub>
                  <m:r>
                    <w:rPr>
                      <w:rFonts w:ascii="Cambria Math" w:hAnsi="Cambria Math"/>
                    </w:rPr>
                    <m:t>a</m:t>
                  </m:r>
                </m:sub>
              </m:sSub>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a</m:t>
                  </m:r>
                </m:sub>
              </m:sSub>
              <m:r>
                <w:rPr>
                  <w:rFonts w:ascii="Cambria Math" w:hAnsi="Cambria Math"/>
                </w:rPr>
                <m:t>)</m:t>
              </m:r>
            </m:num>
            <m:den>
              <m:r>
                <w:rPr>
                  <w:rFonts w:ascii="Cambria Math" w:eastAsiaTheme="minorEastAsia" w:hAnsi="Cambria Math"/>
                  <w:szCs w:val="24"/>
                </w:rPr>
                <m:t>β</m:t>
              </m:r>
              <m:r>
                <w:rPr>
                  <w:rFonts w:ascii="Cambria Math" w:hAnsi="Cambria Math"/>
                </w:rPr>
                <m:t>+1</m:t>
              </m:r>
            </m:den>
          </m:f>
        </m:oMath>
      </m:oMathPara>
    </w:p>
    <w:p w:rsidR="003A09D6" w:rsidRDefault="00F71AA0" w:rsidP="00F92AD3">
      <w:pPr>
        <w:tabs>
          <w:tab w:val="left" w:pos="360"/>
          <w:tab w:val="left" w:pos="5760"/>
        </w:tabs>
        <w:rPr>
          <w:rFonts w:eastAsiaTheme="minorEastAsia"/>
          <w:szCs w:val="24"/>
        </w:rPr>
      </w:pPr>
      <w:r>
        <w:rPr>
          <w:rFonts w:eastAsiaTheme="minorEastAsia"/>
        </w:rPr>
        <w:t>such that</w:t>
      </w:r>
      <w:r w:rsidR="003A09D6">
        <w:rPr>
          <w:rFonts w:eastAsiaTheme="minorEastAsia"/>
        </w:rPr>
        <w:t xml:space="preserve"> </w:t>
      </w:r>
      <m:oMath>
        <m:r>
          <w:rPr>
            <w:rFonts w:ascii="Cambria Math" w:eastAsiaTheme="minorEastAsia" w:hAnsi="Cambria Math"/>
            <w:szCs w:val="24"/>
          </w:rPr>
          <m:t>β+1</m:t>
        </m:r>
      </m:oMath>
      <w:r w:rsidR="003A09D6">
        <w:rPr>
          <w:rFonts w:eastAsiaTheme="minorEastAsia"/>
        </w:rPr>
        <w:t xml:space="preserve"> is the effective sample size of the Dirichlet distribution:</w:t>
      </w:r>
    </w:p>
    <w:p w:rsidR="003A09D6" w:rsidRDefault="00F71AA0" w:rsidP="00F92AD3">
      <w:pPr>
        <w:tabs>
          <w:tab w:val="left" w:pos="360"/>
          <w:tab w:val="left" w:pos="5760"/>
        </w:tabs>
        <w:rPr>
          <w:rFonts w:eastAsiaTheme="minorEastAsia"/>
        </w:rPr>
      </w:pPr>
      <w:r>
        <w:rPr>
          <w:rFonts w:eastAsiaTheme="minorEastAsia"/>
        </w:rPr>
        <w:tab/>
        <w:t xml:space="preserve">Finally, we </w:t>
      </w:r>
      <w:r w:rsidR="003A09D6">
        <w:rPr>
          <w:rFonts w:eastAsiaTheme="minorEastAsia"/>
        </w:rPr>
        <w:t>the variance of the observed proportion at age for a D</w:t>
      </w:r>
      <w:ins w:id="8" w:author="Kelli Johnson" w:date="2015-09-10T12:22:00Z">
        <w:r w:rsidR="004F2BAA">
          <w:rPr>
            <w:rFonts w:eastAsiaTheme="minorEastAsia"/>
          </w:rPr>
          <w:t>M</w:t>
        </w:r>
      </w:ins>
      <w:del w:id="9" w:author="Kelli Johnson" w:date="2015-09-10T12:22:00Z">
        <w:r w:rsidR="003A09D6" w:rsidDel="004F2BAA">
          <w:rPr>
            <w:rFonts w:eastAsiaTheme="minorEastAsia"/>
          </w:rPr>
          <w:delText>irichlet-multinomial</w:delText>
        </w:r>
      </w:del>
      <w:r w:rsidR="003A09D6">
        <w:rPr>
          <w:rFonts w:eastAsiaTheme="minorEastAsia"/>
        </w:rPr>
        <w:t xml:space="preserve"> distribution is approximately:</w:t>
      </w:r>
    </w:p>
    <w:p w:rsidR="003A09D6" w:rsidRPr="004974F4" w:rsidRDefault="003A09D6" w:rsidP="00F92AD3">
      <w:pPr>
        <w:tabs>
          <w:tab w:val="left" w:pos="360"/>
          <w:tab w:val="left" w:pos="5760"/>
        </w:tabs>
        <w:rPr>
          <w:rFonts w:eastAsiaTheme="minorEastAsia"/>
        </w:rPr>
      </w:pPr>
      <m:oMathPara>
        <m:oMath>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|N,</m:t>
              </m:r>
              <m:r>
                <w:rPr>
                  <w:rFonts w:ascii="Cambria Math" w:eastAsiaTheme="minorEastAsia" w:hAnsi="Cambria Math"/>
                  <w:szCs w:val="24"/>
                </w:rPr>
                <m:t>β,</m:t>
              </m:r>
              <m:r>
                <w:rPr>
                  <w:rFonts w:ascii="Cambria Math" w:hAnsi="Cambria Math"/>
                </w:rPr>
                <m:t>π</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π</m:t>
                  </m:r>
                </m:e>
                <m:sub>
                  <m:r>
                    <w:rPr>
                      <w:rFonts w:ascii="Cambria Math" w:hAnsi="Cambria Math"/>
                    </w:rPr>
                    <m:t>a</m:t>
                  </m:r>
                </m:sub>
              </m:sSub>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a</m:t>
                  </m:r>
                </m:sub>
              </m:sSub>
              <m:r>
                <w:rPr>
                  <w:rFonts w:ascii="Cambria Math" w:hAnsi="Cambria Math"/>
                </w:rPr>
                <m:t>)</m:t>
              </m:r>
            </m:num>
            <m:den>
              <m:r>
                <w:rPr>
                  <w:rFonts w:ascii="Cambria Math" w:hAnsi="Cambria Math"/>
                </w:rPr>
                <m:t>N</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π</m:t>
                  </m:r>
                </m:e>
                <m:sub>
                  <m:r>
                    <w:rPr>
                      <w:rFonts w:ascii="Cambria Math" w:hAnsi="Cambria Math"/>
                    </w:rPr>
                    <m:t>a</m:t>
                  </m:r>
                </m:sub>
              </m:sSub>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a</m:t>
                  </m:r>
                </m:sub>
              </m:sSub>
              <m:r>
                <w:rPr>
                  <w:rFonts w:ascii="Cambria Math" w:hAnsi="Cambria Math"/>
                </w:rPr>
                <m:t>)</m:t>
              </m:r>
            </m:num>
            <m:den>
              <m:r>
                <w:rPr>
                  <w:rFonts w:ascii="Cambria Math" w:eastAsiaTheme="minorEastAsia" w:hAnsi="Cambria Math"/>
                  <w:szCs w:val="24"/>
                </w:rPr>
                <m:t>β</m:t>
              </m:r>
              <m:r>
                <w:rPr>
                  <w:rFonts w:ascii="Cambria Math" w:hAnsi="Cambria Math"/>
                </w:rPr>
                <m:t>+1</m:t>
              </m:r>
            </m:den>
          </m:f>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a</m:t>
              </m:r>
            </m:sub>
          </m:sSub>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a</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eastAsiaTheme="minorEastAsia" w:hAnsi="Cambria Math"/>
                      <w:szCs w:val="24"/>
                    </w:rPr>
                    <m:t>β</m:t>
                  </m:r>
                  <m:r>
                    <w:rPr>
                      <w:rFonts w:ascii="Cambria Math" w:hAnsi="Cambria Math"/>
                    </w:rPr>
                    <m:t>+1</m:t>
                  </m:r>
                </m:den>
              </m:f>
            </m:e>
          </m:d>
        </m:oMath>
      </m:oMathPara>
    </w:p>
    <w:p w:rsidR="003A09D6" w:rsidRDefault="003A09D6" w:rsidP="00F92AD3">
      <w:pPr>
        <w:tabs>
          <w:tab w:val="left" w:pos="360"/>
          <w:tab w:val="left" w:pos="5760"/>
        </w:tabs>
        <w:rPr>
          <w:rFonts w:eastAsiaTheme="minorEastAsia"/>
        </w:rPr>
      </w:pPr>
      <w:r>
        <w:rPr>
          <w:rFonts w:eastAsiaTheme="minorEastAsia"/>
        </w:rPr>
        <w:t xml:space="preserve">We therefore </w:t>
      </w:r>
      <w:r w:rsidR="00F71AA0">
        <w:rPr>
          <w:rFonts w:eastAsiaTheme="minorEastAsia"/>
        </w:rPr>
        <w:t xml:space="preserve">calculate </w:t>
      </w:r>
      <w:r>
        <w:rPr>
          <w:rFonts w:eastAsiaTheme="minorEastAsia"/>
        </w:rPr>
        <w:t xml:space="preserve">the estimated effective sample size </w:t>
      </w:r>
      <w:r>
        <w:rPr>
          <w:rFonts w:eastAsiaTheme="minorEastAsia"/>
          <w:i/>
        </w:rPr>
        <w:t>N</w:t>
      </w:r>
      <w:r>
        <w:rPr>
          <w:rFonts w:eastAsiaTheme="minorEastAsia"/>
          <w:i/>
          <w:vertAlign w:val="subscript"/>
        </w:rPr>
        <w:t>eff</w:t>
      </w:r>
      <w:r>
        <w:rPr>
          <w:rFonts w:eastAsiaTheme="minorEastAsia"/>
          <w:vertAlign w:val="subscript"/>
        </w:rPr>
        <w:t xml:space="preserve"> </w:t>
      </w:r>
      <w:r>
        <w:rPr>
          <w:rFonts w:eastAsiaTheme="minorEastAsia"/>
        </w:rPr>
        <w:t xml:space="preserve"> </w:t>
      </w:r>
      <w:r w:rsidR="00F71AA0">
        <w:rPr>
          <w:rFonts w:eastAsiaTheme="minorEastAsia"/>
        </w:rPr>
        <w:t>of a Dirichlet-multinomial distribution as</w:t>
      </w:r>
      <w:r>
        <w:rPr>
          <w:rFonts w:eastAsiaTheme="minorEastAsia"/>
        </w:rPr>
        <w:t>:</w:t>
      </w:r>
    </w:p>
    <w:p w:rsidR="003A09D6" w:rsidRPr="00834CDC" w:rsidRDefault="00E77EC4" w:rsidP="00F92AD3">
      <w:pPr>
        <w:tabs>
          <w:tab w:val="left" w:pos="360"/>
          <w:tab w:val="left" w:pos="5760"/>
        </w:tabs>
        <w:rPr>
          <w:rFonts w:eastAsiaTheme="minorEastAsia"/>
        </w:rPr>
      </w:pPr>
      <m:oMathPara>
        <m:oMath>
          <m:sSub>
            <m:sSubPr>
              <m:ctrlPr>
                <w:rPr>
                  <w:rFonts w:ascii="Cambria Math" w:eastAsiaTheme="minorEastAsia" w:hAnsi="Cambria Math"/>
                  <w:i/>
                  <w:vertAlign w:val="subscript"/>
                </w:rPr>
              </m:ctrlPr>
            </m:sSubPr>
            <m:e>
              <m:r>
                <w:rPr>
                  <w:rFonts w:ascii="Cambria Math" w:eastAsiaTheme="minorEastAsia" w:hAnsi="Cambria Math"/>
                  <w:vertAlign w:val="subscript"/>
                </w:rPr>
                <m:t>N</m:t>
              </m:r>
            </m:e>
            <m:sub>
              <m:r>
                <w:rPr>
                  <w:rFonts w:ascii="Cambria Math" w:eastAsiaTheme="minorEastAsia" w:hAnsi="Cambria Math"/>
                  <w:vertAlign w:val="subscript"/>
                </w:rPr>
                <m:t>eff</m:t>
              </m:r>
            </m:sub>
          </m:sSub>
          <m:r>
            <w:rPr>
              <w:rFonts w:ascii="Cambria Math" w:eastAsiaTheme="minorEastAsia" w:hAnsi="Cambria Math"/>
              <w:vertAlign w:val="subscript"/>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acc>
                        <m:accPr>
                          <m:ctrlPr>
                            <w:rPr>
                              <w:rFonts w:ascii="Cambria Math" w:hAnsi="Cambria Math"/>
                              <w:i/>
                            </w:rPr>
                          </m:ctrlPr>
                        </m:accPr>
                        <m:e>
                          <m:r>
                            <w:rPr>
                              <w:rFonts w:ascii="Cambria Math" w:eastAsiaTheme="minorEastAsia" w:hAnsi="Cambria Math"/>
                              <w:szCs w:val="24"/>
                            </w:rPr>
                            <m:t>β</m:t>
                          </m:r>
                        </m:e>
                      </m:acc>
                      <m:r>
                        <w:rPr>
                          <w:rFonts w:ascii="Cambria Math" w:hAnsi="Cambria Math"/>
                        </w:rPr>
                        <m:t>+1</m:t>
                      </m:r>
                    </m:den>
                  </m:f>
                </m:e>
              </m:d>
            </m:e>
            <m:sup>
              <m:r>
                <w:rPr>
                  <w:rFonts w:ascii="Cambria Math" w:hAnsi="Cambria Math"/>
                </w:rPr>
                <m:t>-1</m:t>
              </m:r>
            </m:sup>
          </m:sSup>
        </m:oMath>
      </m:oMathPara>
    </w:p>
    <w:p w:rsidR="003A09D6" w:rsidRDefault="003A09D6" w:rsidP="00F92AD3">
      <w:pPr>
        <w:tabs>
          <w:tab w:val="left" w:pos="360"/>
          <w:tab w:val="left" w:pos="5760"/>
        </w:tabs>
        <w:rPr>
          <w:rFonts w:eastAsiaTheme="minorEastAsia"/>
        </w:rPr>
      </w:pPr>
      <w:r>
        <w:rPr>
          <w:rFonts w:eastAsiaTheme="minorEastAsia"/>
        </w:rPr>
        <w:t xml:space="preserve">i.e., that the effective sample size is the harmonic sum of </w:t>
      </w:r>
      <w:r>
        <w:rPr>
          <w:rFonts w:eastAsiaTheme="minorEastAsia"/>
          <w:i/>
        </w:rPr>
        <w:t>N</w:t>
      </w:r>
      <w:r>
        <w:rPr>
          <w:rFonts w:eastAsiaTheme="minorEastAsia"/>
        </w:rPr>
        <w:t xml:space="preserve"> and </w:t>
      </w:r>
      <m:oMath>
        <m:acc>
          <m:accPr>
            <m:ctrlPr>
              <w:rPr>
                <w:rFonts w:ascii="Cambria Math" w:hAnsi="Cambria Math"/>
                <w:i/>
              </w:rPr>
            </m:ctrlPr>
          </m:accPr>
          <m:e>
            <m:r>
              <w:rPr>
                <w:rFonts w:ascii="Cambria Math" w:eastAsiaTheme="minorEastAsia" w:hAnsi="Cambria Math"/>
                <w:szCs w:val="24"/>
              </w:rPr>
              <m:t>β</m:t>
            </m:r>
          </m:e>
        </m:acc>
        <m:r>
          <w:rPr>
            <w:rFonts w:ascii="Cambria Math" w:hAnsi="Cambria Math"/>
          </w:rPr>
          <m:t>+1</m:t>
        </m:r>
      </m:oMath>
      <w:r>
        <w:rPr>
          <w:rFonts w:eastAsiaTheme="minorEastAsia"/>
        </w:rPr>
        <w:t xml:space="preserve">.  </w:t>
      </w:r>
    </w:p>
    <w:p w:rsidR="003A09D6" w:rsidRPr="00722692" w:rsidRDefault="003A09D6" w:rsidP="00F92AD3">
      <w:pPr>
        <w:tabs>
          <w:tab w:val="left" w:pos="360"/>
          <w:tab w:val="left" w:pos="5760"/>
        </w:tabs>
        <w:rPr>
          <w:rFonts w:eastAsiaTheme="minorEastAsia"/>
          <w:i/>
        </w:rPr>
      </w:pPr>
      <w:r>
        <w:rPr>
          <w:rFonts w:eastAsiaTheme="minorEastAsia"/>
          <w:i/>
        </w:rPr>
        <w:t xml:space="preserve">Two </w:t>
      </w:r>
      <w:r w:rsidR="00C26578">
        <w:rPr>
          <w:rFonts w:eastAsiaTheme="minorEastAsia"/>
          <w:i/>
        </w:rPr>
        <w:t>potential</w:t>
      </w:r>
      <w:r>
        <w:rPr>
          <w:rFonts w:eastAsiaTheme="minorEastAsia"/>
          <w:i/>
        </w:rPr>
        <w:t xml:space="preserve"> parameterizations</w:t>
      </w:r>
    </w:p>
    <w:p w:rsidR="003A09D6" w:rsidRPr="00722692" w:rsidRDefault="0041622D" w:rsidP="00F92AD3">
      <w:pPr>
        <w:tabs>
          <w:tab w:val="left" w:pos="360"/>
          <w:tab w:val="left" w:pos="5760"/>
        </w:tabs>
        <w:rPr>
          <w:rFonts w:eastAsiaTheme="minorEastAsia"/>
        </w:rPr>
      </w:pPr>
      <w:r>
        <w:rPr>
          <w:rFonts w:eastAsiaTheme="minorEastAsia"/>
        </w:rPr>
        <w:t>Given the Dirichlet-mulinomial distribution and the closed-form computation of its effective sample size, we propose two alternative parameterizations that may be useful in practice for length and age-composition samples in stock assessment</w:t>
      </w:r>
      <w:r w:rsidR="00C26578">
        <w:rPr>
          <w:rFonts w:eastAsiaTheme="minorEastAsia"/>
        </w:rPr>
        <w:t xml:space="preserve"> models.  These parameterizations differ in terms of the function relating input and effective sample size (Fig. 1).</w:t>
      </w:r>
    </w:p>
    <w:p w:rsidR="00C26578" w:rsidRPr="0041622D" w:rsidRDefault="00C26578" w:rsidP="00C26578">
      <w:pPr>
        <w:tabs>
          <w:tab w:val="left" w:pos="360"/>
        </w:tabs>
        <w:rPr>
          <w:i/>
        </w:rPr>
      </w:pPr>
      <w:r w:rsidRPr="0041622D">
        <w:rPr>
          <w:i/>
        </w:rPr>
        <w:t xml:space="preserve">Parameterization #1 – </w:t>
      </w:r>
      <w:r w:rsidR="0036045D" w:rsidRPr="0041622D">
        <w:rPr>
          <w:i/>
        </w:rPr>
        <w:t>Linear effective sample size</w:t>
      </w:r>
      <w:r w:rsidR="0036045D" w:rsidRPr="0041622D">
        <w:rPr>
          <w:i/>
        </w:rPr>
        <w:t xml:space="preserve"> </w:t>
      </w:r>
    </w:p>
    <w:p w:rsidR="00C26578" w:rsidRPr="00C26578" w:rsidRDefault="00C26578" w:rsidP="00C26578">
      <w:pPr>
        <w:tabs>
          <w:tab w:val="left" w:pos="360"/>
        </w:tabs>
      </w:pPr>
      <w:r>
        <w:t xml:space="preserve">As a default, we recommend a </w:t>
      </w:r>
      <w:r>
        <w:t xml:space="preserve">re-parameterizations of the Dirichlet-multinomial distribution, wherein the variance-inflation parameter </w:t>
      </w:r>
      <m:oMath>
        <m:r>
          <w:rPr>
            <w:rFonts w:ascii="Cambria Math" w:eastAsiaTheme="minorEastAsia" w:hAnsi="Cambria Math" w:cs="Times New Roman"/>
            <w:szCs w:val="24"/>
          </w:rPr>
          <m:t>β</m:t>
        </m:r>
      </m:oMath>
      <w:r>
        <w:rPr>
          <w:rFonts w:eastAsiaTheme="minorEastAsia"/>
          <w:szCs w:val="24"/>
        </w:rPr>
        <w:t xml:space="preserve"> is replaced by a linear function of input sample size </w:t>
      </w:r>
      <w:r>
        <w:rPr>
          <w:rFonts w:eastAsiaTheme="minorEastAsia"/>
          <w:i/>
          <w:szCs w:val="24"/>
        </w:rPr>
        <w:t xml:space="preserve">N, </w:t>
      </w:r>
      <w:r>
        <w:rPr>
          <w:rFonts w:eastAsiaTheme="minorEastAsia"/>
          <w:szCs w:val="24"/>
        </w:rPr>
        <w:t xml:space="preserve">i.e., </w:t>
      </w:r>
      <m:oMath>
        <m:r>
          <w:rPr>
            <w:rFonts w:ascii="Cambria Math" w:eastAsiaTheme="minorEastAsia" w:hAnsi="Cambria Math" w:cs="Times New Roman"/>
            <w:szCs w:val="24"/>
          </w:rPr>
          <m:t>β</m:t>
        </m:r>
        <m:r>
          <w:rPr>
            <w:rFonts w:ascii="Cambria Math" w:eastAsiaTheme="minorEastAsia" w:hAnsi="Cambria Math"/>
            <w:szCs w:val="24"/>
          </w:rPr>
          <m:t>=</m:t>
        </m:r>
        <m:r>
          <w:rPr>
            <w:rFonts w:ascii="Cambria Math" w:eastAsiaTheme="minorEastAsia" w:hAnsi="Cambria Math" w:cs="Times New Roman"/>
            <w:szCs w:val="24"/>
          </w:rPr>
          <m:t>θN</m:t>
        </m:r>
      </m:oMath>
      <w:r>
        <w:rPr>
          <w:rFonts w:eastAsiaTheme="minorEastAsia"/>
          <w:szCs w:val="24"/>
        </w:rPr>
        <w:t>.  This results in the following probability distribution function:</w:t>
      </w:r>
    </w:p>
    <w:p w:rsidR="00C26578" w:rsidRDefault="00C26578" w:rsidP="00C26578">
      <w:pPr>
        <w:tabs>
          <w:tab w:val="left" w:pos="360"/>
        </w:tabs>
        <w:rPr>
          <w:rFonts w:cs="Times New Roman"/>
          <w:szCs w:val="24"/>
        </w:rPr>
      </w:pPr>
      <m:oMathPara>
        <m:oMath>
          <m:r>
            <w:rPr>
              <w:rFonts w:ascii="Cambria Math" w:hAnsi="Cambria Math" w:cs="Times New Roman"/>
              <w:szCs w:val="24"/>
            </w:rPr>
            <w:lastRenderedPageBreak/>
            <m:t>L</m:t>
          </m:r>
          <m:d>
            <m:dPr>
              <m:ctrlPr>
                <w:rPr>
                  <w:rFonts w:ascii="Cambria Math" w:hAnsi="Cambria Math" w:cs="Times New Roman"/>
                  <w:i/>
                  <w:szCs w:val="24"/>
                </w:rPr>
              </m:ctrlPr>
            </m:d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r>
                <w:rPr>
                  <w:rFonts w:ascii="Cambria Math" w:hAnsi="Cambria Math" w:cs="Times New Roman"/>
                  <w:szCs w:val="24"/>
                </w:rPr>
                <m:t>,</m:t>
              </m:r>
              <m:r>
                <w:rPr>
                  <w:rFonts w:ascii="Cambria Math" w:eastAsiaTheme="minorEastAsia" w:hAnsi="Cambria Math" w:cs="Times New Roman"/>
                  <w:szCs w:val="24"/>
                </w:rPr>
                <m:t xml:space="preserve"> </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ctrlPr>
                <w:rPr>
                  <w:rFonts w:ascii="Cambria Math" w:eastAsiaTheme="minorEastAsia" w:hAnsi="Cambria Math" w:cs="Times New Roman"/>
                  <w:i/>
                  <w:szCs w:val="24"/>
                </w:rPr>
              </m:ctrlPr>
            </m:e>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r>
                <w:rPr>
                  <w:rFonts w:ascii="Cambria Math" w:eastAsiaTheme="minorEastAsia" w:hAnsi="Cambria Math" w:cs="Times New Roman"/>
                  <w:szCs w:val="24"/>
                </w:rPr>
                <m:t>,N</m:t>
              </m:r>
              <m:ctrlPr>
                <w:rPr>
                  <w:rFonts w:ascii="Cambria Math" w:eastAsiaTheme="minorEastAsia" w:hAnsi="Cambria Math" w:cs="Times New Roman"/>
                  <w:i/>
                  <w:szCs w:val="24"/>
                </w:rPr>
              </m:ctrlPr>
            </m:e>
          </m:d>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m:rPr>
                  <m:sty m:val="p"/>
                </m:rPr>
                <w:rPr>
                  <w:rFonts w:ascii="Cambria Math" w:eastAsiaTheme="minorEastAsia" w:hAnsi="Cambria Math" w:cs="Times New Roman"/>
                  <w:szCs w:val="24"/>
                </w:rPr>
                <m:t>Γ(</m:t>
              </m:r>
              <m:r>
                <w:rPr>
                  <w:rFonts w:ascii="Cambria Math" w:eastAsiaTheme="minorEastAsia" w:hAnsi="Cambria Math" w:cs="Times New Roman"/>
                  <w:szCs w:val="24"/>
                </w:rPr>
                <m:t>N+1)</m:t>
              </m:r>
            </m:num>
            <m:den>
              <m:nary>
                <m:naryPr>
                  <m:chr m:val="∏"/>
                  <m:limLoc m:val="subSup"/>
                  <m:ctrlPr>
                    <w:rPr>
                      <w:rFonts w:ascii="Cambria Math" w:eastAsiaTheme="minorEastAsia" w:hAnsi="Cambria Math" w:cs="Times New Roman"/>
                      <w:i/>
                      <w:szCs w:val="24"/>
                    </w:rPr>
                  </m:ctrlPr>
                </m:naryPr>
                <m:sub>
                  <m:r>
                    <w:rPr>
                      <w:rFonts w:ascii="Cambria Math" w:eastAsiaTheme="minorEastAsia" w:hAnsi="Cambria Math" w:cs="Times New Roman"/>
                      <w:szCs w:val="24"/>
                    </w:rPr>
                    <m:t>a=1</m:t>
                  </m:r>
                </m:sub>
                <m:sup>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max</m:t>
                      </m:r>
                    </m:sub>
                  </m:sSub>
                </m:sup>
                <m:e>
                  <m:r>
                    <m:rPr>
                      <m:sty m:val="p"/>
                    </m:rPr>
                    <w:rPr>
                      <w:rFonts w:ascii="Cambria Math" w:eastAsiaTheme="minorEastAsia" w:hAnsi="Cambria Math" w:cs="Times New Roman"/>
                      <w:szCs w:val="24"/>
                    </w:rPr>
                    <m:t>Γ</m:t>
                  </m:r>
                  <m:d>
                    <m:dPr>
                      <m:ctrlPr>
                        <w:rPr>
                          <w:rFonts w:ascii="Cambria Math" w:eastAsiaTheme="minorEastAsia" w:hAnsi="Cambria Math" w:cs="Times New Roman"/>
                          <w:i/>
                          <w:szCs w:val="24"/>
                        </w:rPr>
                      </m:ctrlPr>
                    </m:dPr>
                    <m:e>
                      <m:r>
                        <w:rPr>
                          <w:rFonts w:ascii="Cambria Math" w:eastAsiaTheme="minorEastAsia" w:hAnsi="Cambria Math" w:cs="Times New Roman"/>
                          <w:szCs w:val="24"/>
                        </w:rPr>
                        <m:t>N</m:t>
                      </m:r>
                      <m:sSub>
                        <m:sSubPr>
                          <m:ctrlPr>
                            <w:rPr>
                              <w:rFonts w:ascii="Cambria Math" w:eastAsiaTheme="minorEastAsia" w:hAnsi="Cambria Math" w:cs="Times New Roman"/>
                              <w:i/>
                              <w:szCs w:val="24"/>
                            </w:rPr>
                          </m:ctrlPr>
                        </m:sSubPr>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r>
                        <w:rPr>
                          <w:rFonts w:ascii="Cambria Math" w:eastAsiaTheme="minorEastAsia" w:hAnsi="Cambria Math" w:cs="Times New Roman"/>
                          <w:szCs w:val="24"/>
                        </w:rPr>
                        <m:t>+1</m:t>
                      </m:r>
                    </m:e>
                  </m:d>
                </m:e>
              </m:nary>
            </m:den>
          </m:f>
          <m:f>
            <m:fPr>
              <m:ctrlPr>
                <w:rPr>
                  <w:rFonts w:ascii="Cambria Math" w:eastAsiaTheme="minorEastAsia" w:hAnsi="Cambria Math" w:cs="Times New Roman"/>
                  <w:i/>
                  <w:szCs w:val="24"/>
                </w:rPr>
              </m:ctrlPr>
            </m:fPr>
            <m:num>
              <m:r>
                <m:rPr>
                  <m:sty m:val="p"/>
                </m:rPr>
                <w:rPr>
                  <w:rFonts w:ascii="Cambria Math" w:eastAsiaTheme="minorEastAsia" w:hAnsi="Cambria Math" w:cs="Times New Roman"/>
                  <w:szCs w:val="24"/>
                </w:rPr>
                <m:t>Γ</m:t>
              </m:r>
              <m:r>
                <w:rPr>
                  <w:rFonts w:ascii="Cambria Math" w:eastAsiaTheme="minorEastAsia" w:hAnsi="Cambria Math" w:cs="Times New Roman"/>
                  <w:szCs w:val="24"/>
                </w:rPr>
                <m:t>(</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θ</m:t>
                  </m:r>
                </m:e>
              </m:acc>
              <m:r>
                <w:rPr>
                  <w:rFonts w:ascii="Cambria Math" w:eastAsiaTheme="minorEastAsia" w:hAnsi="Cambria Math" w:cs="Times New Roman"/>
                  <w:szCs w:val="24"/>
                </w:rPr>
                <m:t>N)</m:t>
              </m:r>
            </m:num>
            <m:den>
              <m:r>
                <m:rPr>
                  <m:sty m:val="p"/>
                </m:rPr>
                <w:rPr>
                  <w:rFonts w:ascii="Cambria Math" w:eastAsiaTheme="minorEastAsia" w:hAnsi="Cambria Math" w:cs="Times New Roman"/>
                  <w:szCs w:val="24"/>
                </w:rPr>
                <m:t>Γ</m:t>
              </m:r>
              <m:r>
                <w:rPr>
                  <w:rFonts w:ascii="Cambria Math" w:eastAsiaTheme="minorEastAsia" w:hAnsi="Cambria Math" w:cs="Times New Roman"/>
                  <w:szCs w:val="24"/>
                </w:rPr>
                <m:t>(N+</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θ</m:t>
                  </m:r>
                </m:e>
              </m:acc>
              <m:r>
                <w:rPr>
                  <w:rFonts w:ascii="Cambria Math" w:eastAsiaTheme="minorEastAsia" w:hAnsi="Cambria Math" w:cs="Times New Roman"/>
                  <w:szCs w:val="24"/>
                </w:rPr>
                <m:t>N)</m:t>
              </m:r>
            </m:den>
          </m:f>
          <m:nary>
            <m:naryPr>
              <m:chr m:val="∏"/>
              <m:limLoc m:val="undOvr"/>
              <m:ctrlPr>
                <w:rPr>
                  <w:rFonts w:ascii="Cambria Math" w:eastAsiaTheme="minorEastAsia" w:hAnsi="Cambria Math" w:cs="Times New Roman"/>
                  <w:i/>
                  <w:szCs w:val="24"/>
                </w:rPr>
              </m:ctrlPr>
            </m:naryPr>
            <m:sub>
              <m:r>
                <w:rPr>
                  <w:rFonts w:ascii="Cambria Math" w:eastAsiaTheme="minorEastAsia" w:hAnsi="Cambria Math" w:cs="Times New Roman"/>
                  <w:szCs w:val="24"/>
                </w:rPr>
                <m:t>a=1</m:t>
              </m:r>
            </m:sub>
            <m:sup>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max</m:t>
                  </m:r>
                </m:sub>
              </m:sSub>
            </m:sup>
            <m:e>
              <m:f>
                <m:fPr>
                  <m:ctrlPr>
                    <w:rPr>
                      <w:rFonts w:ascii="Cambria Math" w:eastAsiaTheme="minorEastAsia" w:hAnsi="Cambria Math" w:cs="Times New Roman"/>
                      <w:i/>
                      <w:szCs w:val="24"/>
                    </w:rPr>
                  </m:ctrlPr>
                </m:fPr>
                <m:num>
                  <m:r>
                    <m:rPr>
                      <m:sty m:val="p"/>
                    </m:rPr>
                    <w:rPr>
                      <w:rFonts w:ascii="Cambria Math" w:eastAsiaTheme="minorEastAsia" w:hAnsi="Cambria Math" w:cs="Times New Roman"/>
                      <w:szCs w:val="24"/>
                    </w:rPr>
                    <m:t>Γ</m:t>
                  </m:r>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r>
                    <w:rPr>
                      <w:rFonts w:ascii="Cambria Math" w:eastAsiaTheme="minorEastAsia" w:hAnsi="Cambria Math" w:cs="Times New Roman"/>
                      <w:szCs w:val="24"/>
                    </w:rPr>
                    <m:t>+</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θ</m:t>
                      </m:r>
                    </m:e>
                  </m:acc>
                  <m:r>
                    <w:rPr>
                      <w:rFonts w:ascii="Cambria Math" w:eastAsiaTheme="minorEastAsia" w:hAnsi="Cambria Math" w:cs="Times New Roman"/>
                      <w:szCs w:val="24"/>
                    </w:rPr>
                    <m:t>N</m:t>
                  </m:r>
                  <m:sSub>
                    <m:sSubPr>
                      <m:ctrlPr>
                        <w:rPr>
                          <w:rFonts w:ascii="Cambria Math" w:eastAsiaTheme="minorEastAsia" w:hAnsi="Cambria Math" w:cs="Times New Roman"/>
                          <w:i/>
                          <w:szCs w:val="24"/>
                        </w:rPr>
                      </m:ctrlPr>
                    </m:sSub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r>
                    <w:rPr>
                      <w:rFonts w:ascii="Cambria Math" w:eastAsiaTheme="minorEastAsia" w:hAnsi="Cambria Math" w:cs="Times New Roman"/>
                      <w:szCs w:val="24"/>
                    </w:rPr>
                    <m:t>)</m:t>
                  </m:r>
                </m:num>
                <m:den>
                  <m:r>
                    <m:rPr>
                      <m:sty m:val="p"/>
                    </m:rPr>
                    <w:rPr>
                      <w:rFonts w:ascii="Cambria Math" w:eastAsiaTheme="minorEastAsia" w:hAnsi="Cambria Math" w:cs="Times New Roman"/>
                      <w:szCs w:val="24"/>
                    </w:rPr>
                    <m:t>Γ</m:t>
                  </m:r>
                  <m:r>
                    <w:rPr>
                      <w:rFonts w:ascii="Cambria Math" w:eastAsiaTheme="minorEastAsia" w:hAnsi="Cambria Math" w:cs="Times New Roman"/>
                      <w:szCs w:val="24"/>
                    </w:rPr>
                    <m:t>(</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θ</m:t>
                      </m:r>
                    </m:e>
                  </m:acc>
                  <m:r>
                    <w:rPr>
                      <w:rFonts w:ascii="Cambria Math" w:eastAsiaTheme="minorEastAsia" w:hAnsi="Cambria Math" w:cs="Times New Roman"/>
                      <w:szCs w:val="24"/>
                    </w:rPr>
                    <m:t>N</m:t>
                  </m:r>
                  <m:sSub>
                    <m:sSubPr>
                      <m:ctrlPr>
                        <w:rPr>
                          <w:rFonts w:ascii="Cambria Math" w:eastAsiaTheme="minorEastAsia" w:hAnsi="Cambria Math" w:cs="Times New Roman"/>
                          <w:i/>
                          <w:szCs w:val="24"/>
                        </w:rPr>
                      </m:ctrlPr>
                    </m:sSub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r>
                    <w:rPr>
                      <w:rFonts w:ascii="Cambria Math" w:eastAsiaTheme="minorEastAsia" w:hAnsi="Cambria Math" w:cs="Times New Roman"/>
                      <w:szCs w:val="24"/>
                    </w:rPr>
                    <m:t>)</m:t>
                  </m:r>
                </m:den>
              </m:f>
            </m:e>
          </m:nary>
        </m:oMath>
      </m:oMathPara>
    </w:p>
    <w:p w:rsidR="00C26578" w:rsidRPr="00C26578" w:rsidRDefault="00C26578" w:rsidP="00C26578">
      <w:pPr>
        <w:tabs>
          <w:tab w:val="left" w:pos="360"/>
          <w:tab w:val="left" w:pos="5760"/>
        </w:tabs>
        <w:rPr>
          <w:rFonts w:eastAsiaTheme="minorEastAsia" w:cs="Times New Roman"/>
        </w:rPr>
      </w:pPr>
      <w:r>
        <w:rPr>
          <w:rFonts w:eastAsiaTheme="minorEastAsia" w:cs="Times New Roman"/>
        </w:rPr>
        <w:t>which has effective sample size:</w:t>
      </w:r>
    </w:p>
    <w:p w:rsidR="00C26578" w:rsidRPr="00C26578" w:rsidRDefault="00C26578" w:rsidP="00C26578">
      <w:pPr>
        <w:tabs>
          <w:tab w:val="left" w:pos="360"/>
          <w:tab w:val="left" w:pos="5760"/>
        </w:tabs>
        <w:rPr>
          <w:rFonts w:eastAsiaTheme="minorEastAsia"/>
        </w:rPr>
      </w:pPr>
      <m:oMathPara>
        <m:oMath>
          <m:sSub>
            <m:sSubPr>
              <m:ctrlPr>
                <w:rPr>
                  <w:rFonts w:ascii="Cambria Math" w:eastAsiaTheme="minorEastAsia" w:hAnsi="Cambria Math"/>
                  <w:i/>
                  <w:vertAlign w:val="subscript"/>
                </w:rPr>
              </m:ctrlPr>
            </m:sSubPr>
            <m:e>
              <m:r>
                <w:rPr>
                  <w:rFonts w:ascii="Cambria Math" w:eastAsiaTheme="minorEastAsia" w:hAnsi="Cambria Math"/>
                  <w:vertAlign w:val="subscript"/>
                </w:rPr>
                <m:t>N</m:t>
              </m:r>
            </m:e>
            <m:sub>
              <m:r>
                <w:rPr>
                  <w:rFonts w:ascii="Cambria Math" w:eastAsiaTheme="minorEastAsia" w:hAnsi="Cambria Math"/>
                  <w:vertAlign w:val="subscript"/>
                </w:rPr>
                <m:t>eff</m:t>
              </m:r>
            </m:sub>
          </m:sSub>
          <m:r>
            <w:rPr>
              <w:rFonts w:ascii="Cambria Math" w:eastAsiaTheme="minorEastAsia" w:hAnsi="Cambria Math"/>
              <w:vertAlign w:val="subscript"/>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θ</m:t>
                          </m:r>
                        </m:e>
                      </m:acc>
                      <m:r>
                        <w:rPr>
                          <w:rFonts w:ascii="Cambria Math" w:eastAsiaTheme="minorEastAsia" w:hAnsi="Cambria Math" w:cs="Times New Roman"/>
                          <w:szCs w:val="24"/>
                        </w:rPr>
                        <m:t>N</m:t>
                      </m:r>
                      <m:r>
                        <w:rPr>
                          <w:rFonts w:ascii="Cambria Math" w:hAnsi="Cambria Math"/>
                        </w:rPr>
                        <m:t>+1</m:t>
                      </m:r>
                    </m:den>
                  </m:f>
                </m:e>
              </m:d>
            </m:e>
            <m:sup>
              <m:r>
                <w:rPr>
                  <w:rFonts w:ascii="Cambria Math" w:hAnsi="Cambria Math"/>
                </w:rPr>
                <m:t>-1</m:t>
              </m:r>
            </m:sup>
          </m:sSup>
        </m:oMath>
      </m:oMathPara>
    </w:p>
    <w:p w:rsidR="00C26578" w:rsidRDefault="00C26578" w:rsidP="00C26578">
      <w:pPr>
        <w:tabs>
          <w:tab w:val="left" w:pos="360"/>
          <w:tab w:val="left" w:pos="5760"/>
        </w:tabs>
        <w:rPr>
          <w:rFonts w:eastAsiaTheme="minorEastAsia"/>
          <w:szCs w:val="24"/>
        </w:rPr>
      </w:pPr>
      <w:r>
        <w:rPr>
          <w:rFonts w:eastAsiaTheme="minorEastAsia"/>
        </w:rPr>
        <w:t xml:space="preserve">Given that </w:t>
      </w:r>
      <w:r>
        <w:rPr>
          <w:rFonts w:eastAsiaTheme="minorEastAsia"/>
          <w:i/>
        </w:rPr>
        <w:t>N&gt;&gt;1</w:t>
      </w:r>
      <w:r>
        <w:rPr>
          <w:rFonts w:eastAsiaTheme="minorEastAsia"/>
        </w:rPr>
        <w:t xml:space="preserve"> and </w:t>
      </w:r>
      <m:oMath>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θ</m:t>
            </m:r>
          </m:e>
        </m:acc>
      </m:oMath>
      <w:r>
        <w:rPr>
          <w:rFonts w:eastAsiaTheme="minorEastAsia"/>
          <w:szCs w:val="24"/>
        </w:rPr>
        <w:t>&lt;&lt;</w:t>
      </w:r>
      <w:r w:rsidRPr="00C26578">
        <w:rPr>
          <w:rFonts w:eastAsiaTheme="minorEastAsia"/>
          <w:i/>
          <w:szCs w:val="24"/>
        </w:rPr>
        <w:t>1</w:t>
      </w:r>
      <w:r>
        <w:rPr>
          <w:rFonts w:eastAsiaTheme="minorEastAsia"/>
          <w:szCs w:val="24"/>
        </w:rPr>
        <w:t>, this reduces to:</w:t>
      </w:r>
    </w:p>
    <w:p w:rsidR="00C26578" w:rsidRPr="00C26578" w:rsidRDefault="00C26578" w:rsidP="00C26578">
      <w:pPr>
        <w:tabs>
          <w:tab w:val="left" w:pos="360"/>
          <w:tab w:val="left" w:pos="5760"/>
        </w:tabs>
        <w:rPr>
          <w:rFonts w:eastAsiaTheme="minorEastAsia"/>
        </w:rPr>
      </w:pPr>
      <m:oMathPara>
        <m:oMath>
          <m:f>
            <m:fPr>
              <m:ctrlPr>
                <w:rPr>
                  <w:rFonts w:ascii="Cambria Math" w:eastAsiaTheme="minorEastAsia" w:hAnsi="Cambria Math"/>
                  <w:i/>
                  <w:vertAlign w:val="subscript"/>
                </w:rPr>
              </m:ctrlPr>
            </m:fPr>
            <m:num>
              <m:sSub>
                <m:sSubPr>
                  <m:ctrlPr>
                    <w:rPr>
                      <w:rFonts w:ascii="Cambria Math" w:eastAsiaTheme="minorEastAsia" w:hAnsi="Cambria Math"/>
                      <w:i/>
                      <w:vertAlign w:val="subscript"/>
                    </w:rPr>
                  </m:ctrlPr>
                </m:sSubPr>
                <m:e>
                  <m:r>
                    <w:rPr>
                      <w:rFonts w:ascii="Cambria Math" w:eastAsiaTheme="minorEastAsia" w:hAnsi="Cambria Math"/>
                      <w:vertAlign w:val="subscript"/>
                    </w:rPr>
                    <m:t>N</m:t>
                  </m:r>
                </m:e>
                <m:sub>
                  <m:r>
                    <w:rPr>
                      <w:rFonts w:ascii="Cambria Math" w:eastAsiaTheme="minorEastAsia" w:hAnsi="Cambria Math"/>
                      <w:vertAlign w:val="subscript"/>
                    </w:rPr>
                    <m:t>eff</m:t>
                  </m:r>
                </m:sub>
              </m:sSub>
            </m:num>
            <m:den>
              <m:r>
                <w:rPr>
                  <w:rFonts w:ascii="Cambria Math" w:eastAsiaTheme="minorEastAsia" w:hAnsi="Cambria Math"/>
                  <w:vertAlign w:val="subscript"/>
                </w:rPr>
                <m:t>N</m:t>
              </m:r>
            </m:den>
          </m:f>
          <m:r>
            <w:rPr>
              <w:rFonts w:ascii="Cambria Math" w:eastAsiaTheme="minorEastAsia" w:hAnsi="Cambria Math"/>
              <w:vertAlign w:val="subscript"/>
            </w:rPr>
            <m:t>=</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θ</m:t>
              </m:r>
            </m:e>
          </m:acc>
        </m:oMath>
      </m:oMathPara>
    </w:p>
    <w:p w:rsidR="00C26578" w:rsidRPr="00C26578" w:rsidRDefault="00C26578" w:rsidP="00C26578">
      <w:pPr>
        <w:tabs>
          <w:tab w:val="left" w:pos="360"/>
          <w:tab w:val="left" w:pos="5760"/>
        </w:tabs>
        <w:rPr>
          <w:rFonts w:eastAsiaTheme="minorEastAsia"/>
        </w:rPr>
      </w:pPr>
      <w:r>
        <w:rPr>
          <w:rFonts w:eastAsiaTheme="minorEastAsia"/>
        </w:rPr>
        <w:t xml:space="preserve">i.e., the parameter </w:t>
      </w:r>
      <m:oMath>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θ</m:t>
            </m:r>
          </m:e>
        </m:acc>
      </m:oMath>
      <w:r>
        <w:rPr>
          <w:rFonts w:eastAsiaTheme="minorEastAsia"/>
          <w:szCs w:val="24"/>
        </w:rPr>
        <w:t xml:space="preserve"> is the ratio of effecti</w:t>
      </w:r>
      <w:r w:rsidR="0036045D">
        <w:rPr>
          <w:rFonts w:eastAsiaTheme="minorEastAsia"/>
          <w:szCs w:val="24"/>
        </w:rPr>
        <w:t xml:space="preserve">ve and input sample size.  We recommend using the “linear effective sample size” parameterization </w:t>
      </w:r>
      <w:r>
        <w:rPr>
          <w:rFonts w:eastAsiaTheme="minorEastAsia"/>
          <w:szCs w:val="24"/>
        </w:rPr>
        <w:t xml:space="preserve">given that previous methods for weighting compositional data have generally multiplied the likelihood of compositional data by a fixed quantity </w:t>
      </w:r>
      <w:r>
        <w:rPr>
          <w:rFonts w:eastAsiaTheme="minorEastAsia" w:cs="Times New Roman"/>
          <w:i/>
          <w:szCs w:val="24"/>
        </w:rPr>
        <w:t>λ</w:t>
      </w:r>
      <w:r>
        <w:rPr>
          <w:rFonts w:eastAsiaTheme="minorEastAsia"/>
          <w:i/>
          <w:szCs w:val="24"/>
        </w:rPr>
        <w:t>&lt;1</w:t>
      </w:r>
      <w:r>
        <w:rPr>
          <w:rFonts w:eastAsiaTheme="minorEastAsia"/>
          <w:szCs w:val="24"/>
        </w:rPr>
        <w:t xml:space="preserve">, </w:t>
      </w:r>
      <w:r w:rsidR="0036045D">
        <w:rPr>
          <w:rFonts w:eastAsiaTheme="minorEastAsia"/>
          <w:szCs w:val="24"/>
        </w:rPr>
        <w:t xml:space="preserve">and this </w:t>
      </w:r>
      <w:r>
        <w:rPr>
          <w:rFonts w:eastAsiaTheme="minorEastAsia"/>
          <w:szCs w:val="24"/>
        </w:rPr>
        <w:t xml:space="preserve">parameterization has similar behavior for large input sample sizes (in practice </w:t>
      </w:r>
      <w:r>
        <w:rPr>
          <w:rFonts w:eastAsiaTheme="minorEastAsia"/>
          <w:i/>
          <w:szCs w:val="24"/>
        </w:rPr>
        <w:t>N&gt;10</w:t>
      </w:r>
      <w:r>
        <w:rPr>
          <w:rFonts w:eastAsiaTheme="minorEastAsia"/>
          <w:szCs w:val="24"/>
        </w:rPr>
        <w:t>).</w:t>
      </w:r>
    </w:p>
    <w:p w:rsidR="00C26578" w:rsidRDefault="00C26578" w:rsidP="00C26578">
      <w:pPr>
        <w:tabs>
          <w:tab w:val="left" w:pos="360"/>
        </w:tabs>
        <w:rPr>
          <w:i/>
        </w:rPr>
      </w:pPr>
      <w:r w:rsidRPr="0041622D">
        <w:rPr>
          <w:i/>
        </w:rPr>
        <w:t xml:space="preserve">Parameterization #2 – </w:t>
      </w:r>
      <w:r w:rsidR="0036045D" w:rsidRPr="0041622D">
        <w:rPr>
          <w:i/>
        </w:rPr>
        <w:t>Asymptotic effective sample size</w:t>
      </w:r>
    </w:p>
    <w:p w:rsidR="0036045D" w:rsidRPr="0036045D" w:rsidRDefault="0036045D" w:rsidP="00C26578">
      <w:pPr>
        <w:tabs>
          <w:tab w:val="left" w:pos="360"/>
        </w:tabs>
      </w:pPr>
      <w:r>
        <w:t>As a potential alternative, analysts may instead use the original parameterization of the Dirichlet-Multinomial distribution:</w:t>
      </w:r>
    </w:p>
    <w:p w:rsidR="0036045D" w:rsidRPr="0036045D" w:rsidRDefault="00C26578" w:rsidP="0036045D">
      <w:pPr>
        <w:tabs>
          <w:tab w:val="left" w:pos="360"/>
        </w:tabs>
        <w:rPr>
          <w:rFonts w:cs="Times New Roman"/>
          <w:szCs w:val="24"/>
        </w:rPr>
      </w:pPr>
      <m:oMathPara>
        <m:oMath>
          <m:r>
            <w:rPr>
              <w:rFonts w:ascii="Cambria Math" w:hAnsi="Cambria Math" w:cs="Times New Roman"/>
              <w:szCs w:val="24"/>
            </w:rPr>
            <m:t>L</m:t>
          </m:r>
          <m:d>
            <m:dPr>
              <m:ctrlPr>
                <w:rPr>
                  <w:rFonts w:ascii="Cambria Math" w:hAnsi="Cambria Math" w:cs="Times New Roman"/>
                  <w:i/>
                  <w:szCs w:val="24"/>
                </w:rPr>
              </m:ctrlPr>
            </m:d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r>
                <w:rPr>
                  <w:rFonts w:ascii="Cambria Math" w:hAnsi="Cambria Math" w:cs="Times New Roman"/>
                  <w:szCs w:val="24"/>
                </w:rPr>
                <m:t>,</m:t>
              </m:r>
              <m:r>
                <w:rPr>
                  <w:rFonts w:ascii="Cambria Math" w:eastAsiaTheme="minorEastAsia" w:hAnsi="Cambria Math" w:cs="Times New Roman"/>
                  <w:szCs w:val="24"/>
                </w:rPr>
                <m:t xml:space="preserve"> </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ctrlPr>
                <w:rPr>
                  <w:rFonts w:ascii="Cambria Math" w:eastAsiaTheme="minorEastAsia" w:hAnsi="Cambria Math" w:cs="Times New Roman"/>
                  <w:i/>
                  <w:szCs w:val="24"/>
                </w:rPr>
              </m:ctrlPr>
            </m:e>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r>
                <w:rPr>
                  <w:rFonts w:ascii="Cambria Math" w:eastAsiaTheme="minorEastAsia" w:hAnsi="Cambria Math" w:cs="Times New Roman"/>
                  <w:szCs w:val="24"/>
                </w:rPr>
                <m:t>,N</m:t>
              </m:r>
              <m:ctrlPr>
                <w:rPr>
                  <w:rFonts w:ascii="Cambria Math" w:eastAsiaTheme="minorEastAsia" w:hAnsi="Cambria Math" w:cs="Times New Roman"/>
                  <w:i/>
                  <w:szCs w:val="24"/>
                </w:rPr>
              </m:ctrlPr>
            </m:e>
          </m:d>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m:rPr>
                  <m:sty m:val="p"/>
                </m:rPr>
                <w:rPr>
                  <w:rFonts w:ascii="Cambria Math" w:eastAsiaTheme="minorEastAsia" w:hAnsi="Cambria Math" w:cs="Times New Roman"/>
                  <w:szCs w:val="24"/>
                </w:rPr>
                <m:t>Γ(</m:t>
              </m:r>
              <m:r>
                <w:rPr>
                  <w:rFonts w:ascii="Cambria Math" w:eastAsiaTheme="minorEastAsia" w:hAnsi="Cambria Math" w:cs="Times New Roman"/>
                  <w:szCs w:val="24"/>
                </w:rPr>
                <m:t>N+1)</m:t>
              </m:r>
            </m:num>
            <m:den>
              <m:nary>
                <m:naryPr>
                  <m:chr m:val="∏"/>
                  <m:limLoc m:val="subSup"/>
                  <m:ctrlPr>
                    <w:rPr>
                      <w:rFonts w:ascii="Cambria Math" w:eastAsiaTheme="minorEastAsia" w:hAnsi="Cambria Math" w:cs="Times New Roman"/>
                      <w:i/>
                      <w:szCs w:val="24"/>
                    </w:rPr>
                  </m:ctrlPr>
                </m:naryPr>
                <m:sub>
                  <m:r>
                    <w:rPr>
                      <w:rFonts w:ascii="Cambria Math" w:eastAsiaTheme="minorEastAsia" w:hAnsi="Cambria Math" w:cs="Times New Roman"/>
                      <w:szCs w:val="24"/>
                    </w:rPr>
                    <m:t>a=1</m:t>
                  </m:r>
                </m:sub>
                <m:sup>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max</m:t>
                      </m:r>
                    </m:sub>
                  </m:sSub>
                </m:sup>
                <m:e>
                  <m:r>
                    <m:rPr>
                      <m:sty m:val="p"/>
                    </m:rPr>
                    <w:rPr>
                      <w:rFonts w:ascii="Cambria Math" w:eastAsiaTheme="minorEastAsia" w:hAnsi="Cambria Math" w:cs="Times New Roman"/>
                      <w:szCs w:val="24"/>
                    </w:rPr>
                    <m:t>Γ</m:t>
                  </m:r>
                  <m:d>
                    <m:dPr>
                      <m:ctrlPr>
                        <w:rPr>
                          <w:rFonts w:ascii="Cambria Math" w:eastAsiaTheme="minorEastAsia" w:hAnsi="Cambria Math" w:cs="Times New Roman"/>
                          <w:i/>
                          <w:szCs w:val="24"/>
                        </w:rPr>
                      </m:ctrlPr>
                    </m:dPr>
                    <m:e>
                      <m:r>
                        <w:rPr>
                          <w:rFonts w:ascii="Cambria Math" w:eastAsiaTheme="minorEastAsia" w:hAnsi="Cambria Math" w:cs="Times New Roman"/>
                          <w:szCs w:val="24"/>
                        </w:rPr>
                        <m:t>N</m:t>
                      </m:r>
                      <m:sSub>
                        <m:sSubPr>
                          <m:ctrlPr>
                            <w:rPr>
                              <w:rFonts w:ascii="Cambria Math" w:eastAsiaTheme="minorEastAsia" w:hAnsi="Cambria Math" w:cs="Times New Roman"/>
                              <w:i/>
                              <w:szCs w:val="24"/>
                            </w:rPr>
                          </m:ctrlPr>
                        </m:sSubPr>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r>
                        <w:rPr>
                          <w:rFonts w:ascii="Cambria Math" w:eastAsiaTheme="minorEastAsia" w:hAnsi="Cambria Math" w:cs="Times New Roman"/>
                          <w:szCs w:val="24"/>
                        </w:rPr>
                        <m:t>+1</m:t>
                      </m:r>
                    </m:e>
                  </m:d>
                </m:e>
              </m:nary>
            </m:den>
          </m:f>
          <m:f>
            <m:fPr>
              <m:ctrlPr>
                <w:rPr>
                  <w:rFonts w:ascii="Cambria Math" w:eastAsiaTheme="minorEastAsia" w:hAnsi="Cambria Math" w:cs="Times New Roman"/>
                  <w:i/>
                  <w:szCs w:val="24"/>
                </w:rPr>
              </m:ctrlPr>
            </m:fPr>
            <m:num>
              <m:r>
                <m:rPr>
                  <m:sty m:val="p"/>
                </m:rPr>
                <w:rPr>
                  <w:rFonts w:ascii="Cambria Math" w:eastAsiaTheme="minorEastAsia" w:hAnsi="Cambria Math" w:cs="Times New Roman"/>
                  <w:szCs w:val="24"/>
                </w:rPr>
                <m:t>Γ</m:t>
              </m:r>
              <m:r>
                <w:rPr>
                  <w:rFonts w:ascii="Cambria Math" w:eastAsiaTheme="minorEastAsia" w:hAnsi="Cambria Math" w:cs="Times New Roman"/>
                  <w:szCs w:val="24"/>
                </w:rPr>
                <m:t>(</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r>
                <w:rPr>
                  <w:rFonts w:ascii="Cambria Math" w:eastAsiaTheme="minorEastAsia" w:hAnsi="Cambria Math" w:cs="Times New Roman"/>
                  <w:szCs w:val="24"/>
                </w:rPr>
                <m:t>)</m:t>
              </m:r>
            </m:num>
            <m:den>
              <m:r>
                <m:rPr>
                  <m:sty m:val="p"/>
                </m:rPr>
                <w:rPr>
                  <w:rFonts w:ascii="Cambria Math" w:eastAsiaTheme="minorEastAsia" w:hAnsi="Cambria Math" w:cs="Times New Roman"/>
                  <w:szCs w:val="24"/>
                </w:rPr>
                <m:t>Γ</m:t>
              </m:r>
              <m:r>
                <w:rPr>
                  <w:rFonts w:ascii="Cambria Math" w:eastAsiaTheme="minorEastAsia" w:hAnsi="Cambria Math" w:cs="Times New Roman"/>
                  <w:szCs w:val="24"/>
                </w:rPr>
                <m:t>(N+</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r>
                <w:rPr>
                  <w:rFonts w:ascii="Cambria Math" w:eastAsiaTheme="minorEastAsia" w:hAnsi="Cambria Math" w:cs="Times New Roman"/>
                  <w:szCs w:val="24"/>
                </w:rPr>
                <m:t>)</m:t>
              </m:r>
            </m:den>
          </m:f>
          <m:nary>
            <m:naryPr>
              <m:chr m:val="∏"/>
              <m:limLoc m:val="undOvr"/>
              <m:ctrlPr>
                <w:rPr>
                  <w:rFonts w:ascii="Cambria Math" w:eastAsiaTheme="minorEastAsia" w:hAnsi="Cambria Math" w:cs="Times New Roman"/>
                  <w:i/>
                  <w:szCs w:val="24"/>
                </w:rPr>
              </m:ctrlPr>
            </m:naryPr>
            <m:sub>
              <m:r>
                <w:rPr>
                  <w:rFonts w:ascii="Cambria Math" w:eastAsiaTheme="minorEastAsia" w:hAnsi="Cambria Math" w:cs="Times New Roman"/>
                  <w:szCs w:val="24"/>
                </w:rPr>
                <m:t>a=1</m:t>
              </m:r>
            </m:sub>
            <m:sup>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max</m:t>
                  </m:r>
                </m:sub>
              </m:sSub>
            </m:sup>
            <m:e>
              <m:f>
                <m:fPr>
                  <m:ctrlPr>
                    <w:rPr>
                      <w:rFonts w:ascii="Cambria Math" w:eastAsiaTheme="minorEastAsia" w:hAnsi="Cambria Math" w:cs="Times New Roman"/>
                      <w:i/>
                      <w:szCs w:val="24"/>
                    </w:rPr>
                  </m:ctrlPr>
                </m:fPr>
                <m:num>
                  <m:r>
                    <m:rPr>
                      <m:sty m:val="p"/>
                    </m:rPr>
                    <w:rPr>
                      <w:rFonts w:ascii="Cambria Math" w:eastAsiaTheme="minorEastAsia" w:hAnsi="Cambria Math" w:cs="Times New Roman"/>
                      <w:szCs w:val="24"/>
                    </w:rPr>
                    <m:t>Γ</m:t>
                  </m:r>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r>
                    <w:rPr>
                      <w:rFonts w:ascii="Cambria Math" w:eastAsiaTheme="minorEastAsia" w:hAnsi="Cambria Math" w:cs="Times New Roman"/>
                      <w:szCs w:val="24"/>
                    </w:rPr>
                    <m:t>+</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sSub>
                    <m:sSubPr>
                      <m:ctrlPr>
                        <w:rPr>
                          <w:rFonts w:ascii="Cambria Math" w:eastAsiaTheme="minorEastAsia" w:hAnsi="Cambria Math" w:cs="Times New Roman"/>
                          <w:i/>
                          <w:szCs w:val="24"/>
                        </w:rPr>
                      </m:ctrlPr>
                    </m:sSub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r>
                    <w:rPr>
                      <w:rFonts w:ascii="Cambria Math" w:eastAsiaTheme="minorEastAsia" w:hAnsi="Cambria Math" w:cs="Times New Roman"/>
                      <w:szCs w:val="24"/>
                    </w:rPr>
                    <m:t>)</m:t>
                  </m:r>
                </m:num>
                <m:den>
                  <m:r>
                    <m:rPr>
                      <m:sty m:val="p"/>
                    </m:rPr>
                    <w:rPr>
                      <w:rFonts w:ascii="Cambria Math" w:eastAsiaTheme="minorEastAsia" w:hAnsi="Cambria Math" w:cs="Times New Roman"/>
                      <w:szCs w:val="24"/>
                    </w:rPr>
                    <m:t>Γ</m:t>
                  </m:r>
                  <m:r>
                    <w:rPr>
                      <w:rFonts w:ascii="Cambria Math" w:eastAsiaTheme="minorEastAsia" w:hAnsi="Cambria Math" w:cs="Times New Roman"/>
                      <w:szCs w:val="24"/>
                    </w:rPr>
                    <m:t>(</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sSub>
                    <m:sSubPr>
                      <m:ctrlPr>
                        <w:rPr>
                          <w:rFonts w:ascii="Cambria Math" w:eastAsiaTheme="minorEastAsia" w:hAnsi="Cambria Math" w:cs="Times New Roman"/>
                          <w:i/>
                          <w:szCs w:val="24"/>
                        </w:rPr>
                      </m:ctrlPr>
                    </m:sSub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r>
                    <w:rPr>
                      <w:rFonts w:ascii="Cambria Math" w:eastAsiaTheme="minorEastAsia" w:hAnsi="Cambria Math" w:cs="Times New Roman"/>
                      <w:szCs w:val="24"/>
                    </w:rPr>
                    <m:t>)</m:t>
                  </m:r>
                </m:den>
              </m:f>
            </m:e>
          </m:nary>
        </m:oMath>
      </m:oMathPara>
    </w:p>
    <w:p w:rsidR="0036045D" w:rsidRPr="0036045D" w:rsidRDefault="0036045D" w:rsidP="0036045D">
      <w:pPr>
        <w:tabs>
          <w:tab w:val="left" w:pos="360"/>
        </w:tabs>
        <w:rPr>
          <w:rFonts w:cs="Times New Roman"/>
          <w:szCs w:val="24"/>
        </w:rPr>
      </w:pPr>
      <w:r>
        <w:rPr>
          <w:rFonts w:cs="Times New Roman"/>
          <w:szCs w:val="24"/>
        </w:rPr>
        <w:t>with effective sample size:</w:t>
      </w:r>
    </w:p>
    <w:p w:rsidR="00C26578" w:rsidRPr="00C26578" w:rsidRDefault="00C26578" w:rsidP="00C26578">
      <w:pPr>
        <w:tabs>
          <w:tab w:val="left" w:pos="360"/>
          <w:tab w:val="left" w:pos="5760"/>
        </w:tabs>
        <w:rPr>
          <w:rFonts w:eastAsiaTheme="minorEastAsia"/>
        </w:rPr>
      </w:pPr>
      <m:oMathPara>
        <m:oMath>
          <m:sSub>
            <m:sSubPr>
              <m:ctrlPr>
                <w:rPr>
                  <w:rFonts w:ascii="Cambria Math" w:eastAsiaTheme="minorEastAsia" w:hAnsi="Cambria Math"/>
                  <w:i/>
                  <w:vertAlign w:val="subscript"/>
                </w:rPr>
              </m:ctrlPr>
            </m:sSubPr>
            <m:e>
              <m:r>
                <w:rPr>
                  <w:rFonts w:ascii="Cambria Math" w:eastAsiaTheme="minorEastAsia" w:hAnsi="Cambria Math"/>
                  <w:vertAlign w:val="subscript"/>
                </w:rPr>
                <m:t>N</m:t>
              </m:r>
            </m:e>
            <m:sub>
              <m:r>
                <w:rPr>
                  <w:rFonts w:ascii="Cambria Math" w:eastAsiaTheme="minorEastAsia" w:hAnsi="Cambria Math"/>
                  <w:vertAlign w:val="subscript"/>
                </w:rPr>
                <m:t>eff</m:t>
              </m:r>
            </m:sub>
          </m:sSub>
          <m:r>
            <w:rPr>
              <w:rFonts w:ascii="Cambria Math" w:eastAsiaTheme="minorEastAsia" w:hAnsi="Cambria Math"/>
              <w:vertAlign w:val="subscript"/>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acc>
                        <m:accPr>
                          <m:ctrlPr>
                            <w:rPr>
                              <w:rFonts w:ascii="Cambria Math" w:hAnsi="Cambria Math"/>
                              <w:i/>
                            </w:rPr>
                          </m:ctrlPr>
                        </m:accPr>
                        <m:e>
                          <m:r>
                            <w:rPr>
                              <w:rFonts w:ascii="Cambria Math" w:eastAsiaTheme="minorEastAsia" w:hAnsi="Cambria Math"/>
                              <w:szCs w:val="24"/>
                            </w:rPr>
                            <m:t>β</m:t>
                          </m:r>
                        </m:e>
                      </m:acc>
                      <m:r>
                        <w:rPr>
                          <w:rFonts w:ascii="Cambria Math" w:hAnsi="Cambria Math"/>
                        </w:rPr>
                        <m:t>+1</m:t>
                      </m:r>
                    </m:den>
                  </m:f>
                </m:e>
              </m:d>
            </m:e>
            <m:sup>
              <m:r>
                <w:rPr>
                  <w:rFonts w:ascii="Cambria Math" w:hAnsi="Cambria Math"/>
                </w:rPr>
                <m:t>-1</m:t>
              </m:r>
            </m:sup>
          </m:sSup>
        </m:oMath>
      </m:oMathPara>
    </w:p>
    <w:p w:rsidR="0036045D" w:rsidRPr="0036045D" w:rsidRDefault="0036045D" w:rsidP="0036045D">
      <w:pPr>
        <w:tabs>
          <w:tab w:val="left" w:pos="360"/>
          <w:tab w:val="left" w:pos="5760"/>
        </w:tabs>
        <w:rPr>
          <w:rFonts w:eastAsiaTheme="minorEastAsia"/>
        </w:rPr>
      </w:pPr>
      <w:r>
        <w:rPr>
          <w:rFonts w:eastAsiaTheme="minorEastAsia"/>
        </w:rPr>
        <w:t xml:space="preserve">This parameterization can revert to the multinomial distribution with sufficiently large </w:t>
      </w:r>
      <m:oMath>
        <m:acc>
          <m:accPr>
            <m:ctrlPr>
              <w:rPr>
                <w:rFonts w:ascii="Cambria Math" w:hAnsi="Cambria Math"/>
                <w:i/>
              </w:rPr>
            </m:ctrlPr>
          </m:accPr>
          <m:e>
            <m:r>
              <w:rPr>
                <w:rFonts w:ascii="Cambria Math" w:eastAsiaTheme="minorEastAsia" w:hAnsi="Cambria Math"/>
                <w:szCs w:val="24"/>
              </w:rPr>
              <m:t>β</m:t>
            </m:r>
          </m:e>
        </m:acc>
      </m:oMath>
      <w:r>
        <w:rPr>
          <w:rFonts w:eastAsiaTheme="minorEastAsia"/>
        </w:rPr>
        <w:t xml:space="preserve">, i.e., </w:t>
      </w:r>
      <m:oMath>
        <m:sSub>
          <m:sSubPr>
            <m:ctrlPr>
              <w:rPr>
                <w:rFonts w:ascii="Cambria Math" w:eastAsiaTheme="minorEastAsia" w:hAnsi="Cambria Math"/>
                <w:i/>
                <w:vertAlign w:val="subscript"/>
              </w:rPr>
            </m:ctrlPr>
          </m:sSubPr>
          <m:e>
            <m:r>
              <w:rPr>
                <w:rFonts w:ascii="Cambria Math" w:eastAsiaTheme="minorEastAsia" w:hAnsi="Cambria Math"/>
                <w:vertAlign w:val="subscript"/>
              </w:rPr>
              <m:t>N</m:t>
            </m:r>
          </m:e>
          <m:sub>
            <m:r>
              <w:rPr>
                <w:rFonts w:ascii="Cambria Math" w:eastAsiaTheme="minorEastAsia" w:hAnsi="Cambria Math"/>
                <w:vertAlign w:val="subscript"/>
              </w:rPr>
              <m:t>eff</m:t>
            </m:r>
          </m:sub>
        </m:sSub>
        <m:r>
          <w:rPr>
            <w:rFonts w:ascii="Cambria Math" w:eastAsiaTheme="minorEastAsia" w:hAnsi="Cambria Math"/>
            <w:vertAlign w:val="subscript"/>
          </w:rPr>
          <m:t>=N</m:t>
        </m:r>
      </m:oMath>
      <w:r>
        <w:rPr>
          <w:rFonts w:eastAsiaTheme="minorEastAsia"/>
          <w:vertAlign w:val="subscript"/>
        </w:rPr>
        <w:t xml:space="preserve"> </w:t>
      </w:r>
      <w:r>
        <w:rPr>
          <w:rFonts w:eastAsiaTheme="minorEastAsia"/>
        </w:rPr>
        <w:t xml:space="preserve">when </w:t>
      </w:r>
      <m:oMath>
        <m:acc>
          <m:accPr>
            <m:ctrlPr>
              <w:rPr>
                <w:rFonts w:ascii="Cambria Math" w:hAnsi="Cambria Math"/>
                <w:i/>
              </w:rPr>
            </m:ctrlPr>
          </m:accPr>
          <m:e>
            <m:r>
              <w:rPr>
                <w:rFonts w:ascii="Cambria Math" w:eastAsiaTheme="minorEastAsia" w:hAnsi="Cambria Math"/>
                <w:szCs w:val="24"/>
              </w:rPr>
              <m:t>β</m:t>
            </m:r>
          </m:e>
        </m:acc>
        <m:r>
          <w:rPr>
            <w:rFonts w:ascii="Cambria Math" w:eastAsiaTheme="minorEastAsia" w:hAnsi="Cambria Math"/>
          </w:rPr>
          <m:t>≫N</m:t>
        </m:r>
      </m:oMath>
      <w:r>
        <w:rPr>
          <w:rFonts w:eastAsiaTheme="minorEastAsia"/>
        </w:rPr>
        <w:t>.</w:t>
      </w:r>
      <w:r>
        <w:rPr>
          <w:rFonts w:eastAsiaTheme="minorEastAsia"/>
          <w:i/>
        </w:rPr>
        <w:t xml:space="preserve">  </w:t>
      </w:r>
      <w:r>
        <w:rPr>
          <w:rFonts w:eastAsiaTheme="minorEastAsia"/>
        </w:rPr>
        <w:t xml:space="preserve">However, it provides an upper bound on effective sample size with lower values of </w:t>
      </w:r>
      <m:oMath>
        <m:acc>
          <m:accPr>
            <m:ctrlPr>
              <w:rPr>
                <w:rFonts w:ascii="Cambria Math" w:hAnsi="Cambria Math"/>
                <w:i/>
              </w:rPr>
            </m:ctrlPr>
          </m:accPr>
          <m:e>
            <m:r>
              <w:rPr>
                <w:rFonts w:ascii="Cambria Math" w:eastAsiaTheme="minorEastAsia" w:hAnsi="Cambria Math"/>
                <w:szCs w:val="24"/>
              </w:rPr>
              <m:t>β</m:t>
            </m:r>
          </m:e>
        </m:acc>
      </m:oMath>
      <w:r>
        <w:rPr>
          <w:rFonts w:eastAsiaTheme="minorEastAsia"/>
        </w:rPr>
        <w:t xml:space="preserve">, i.e., </w:t>
      </w:r>
      <m:oMath>
        <m:sSub>
          <m:sSubPr>
            <m:ctrlPr>
              <w:rPr>
                <w:rFonts w:ascii="Cambria Math" w:eastAsiaTheme="minorEastAsia" w:hAnsi="Cambria Math"/>
                <w:i/>
                <w:vertAlign w:val="subscript"/>
              </w:rPr>
            </m:ctrlPr>
          </m:sSubPr>
          <m:e>
            <m:r>
              <w:rPr>
                <w:rFonts w:ascii="Cambria Math" w:eastAsiaTheme="minorEastAsia" w:hAnsi="Cambria Math"/>
                <w:vertAlign w:val="subscript"/>
              </w:rPr>
              <m:t>N</m:t>
            </m:r>
          </m:e>
          <m:sub>
            <m:r>
              <w:rPr>
                <w:rFonts w:ascii="Cambria Math" w:eastAsiaTheme="minorEastAsia" w:hAnsi="Cambria Math"/>
                <w:vertAlign w:val="subscript"/>
              </w:rPr>
              <m:t>eff</m:t>
            </m:r>
          </m:sub>
        </m:sSub>
        <m:r>
          <w:rPr>
            <w:rFonts w:ascii="Cambria Math" w:eastAsiaTheme="minorEastAsia" w:hAnsi="Cambria Math"/>
            <w:vertAlign w:val="subscript"/>
          </w:rPr>
          <m:t>=</m:t>
        </m:r>
        <m:acc>
          <m:accPr>
            <m:ctrlPr>
              <w:rPr>
                <w:rFonts w:ascii="Cambria Math" w:hAnsi="Cambria Math"/>
                <w:i/>
              </w:rPr>
            </m:ctrlPr>
          </m:accPr>
          <m:e>
            <m:r>
              <w:rPr>
                <w:rFonts w:ascii="Cambria Math" w:eastAsiaTheme="minorEastAsia" w:hAnsi="Cambria Math"/>
                <w:szCs w:val="24"/>
              </w:rPr>
              <m:t>β</m:t>
            </m:r>
          </m:e>
        </m:acc>
        <m:r>
          <w:rPr>
            <w:rFonts w:ascii="Cambria Math" w:eastAsiaTheme="minorEastAsia" w:hAnsi="Cambria Math"/>
          </w:rPr>
          <m:t>+1</m:t>
        </m:r>
      </m:oMath>
      <w:r>
        <w:rPr>
          <w:rFonts w:eastAsiaTheme="minorEastAsia"/>
        </w:rPr>
        <w:t xml:space="preserve"> when </w:t>
      </w:r>
      <m:oMath>
        <m:r>
          <w:rPr>
            <w:rFonts w:ascii="Cambria Math" w:eastAsiaTheme="minorEastAsia" w:hAnsi="Cambria Math"/>
          </w:rPr>
          <m:t>N≫</m:t>
        </m:r>
        <m:acc>
          <m:accPr>
            <m:ctrlPr>
              <w:rPr>
                <w:rFonts w:ascii="Cambria Math" w:hAnsi="Cambria Math"/>
                <w:i/>
              </w:rPr>
            </m:ctrlPr>
          </m:accPr>
          <m:e>
            <m:r>
              <w:rPr>
                <w:rFonts w:ascii="Cambria Math" w:eastAsiaTheme="minorEastAsia" w:hAnsi="Cambria Math"/>
                <w:szCs w:val="24"/>
              </w:rPr>
              <m:t>β</m:t>
            </m:r>
          </m:e>
        </m:acc>
      </m:oMath>
      <w:r>
        <w:rPr>
          <w:rFonts w:eastAsiaTheme="minorEastAsia"/>
        </w:rPr>
        <w:t xml:space="preserve">.  </w:t>
      </w:r>
      <w:r w:rsidR="00BE3165">
        <w:rPr>
          <w:rFonts w:eastAsiaTheme="minorEastAsia"/>
        </w:rPr>
        <w:t>Therefore, t</w:t>
      </w:r>
      <w:r>
        <w:rPr>
          <w:rFonts w:eastAsiaTheme="minorEastAsia"/>
        </w:rPr>
        <w:t xml:space="preserve">his parameterization could be </w:t>
      </w:r>
      <w:r>
        <w:rPr>
          <w:rFonts w:eastAsiaTheme="minorEastAsia"/>
        </w:rPr>
        <w:lastRenderedPageBreak/>
        <w:t xml:space="preserve">useful whenever analysts seek to estimate an upper bound on the effective sample size </w:t>
      </w:r>
      <w:r w:rsidR="00BE3165">
        <w:rPr>
          <w:rFonts w:eastAsiaTheme="minorEastAsia"/>
        </w:rPr>
        <w:t>for a given year.</w:t>
      </w:r>
    </w:p>
    <w:p w:rsidR="00C14762" w:rsidRPr="0036045D" w:rsidRDefault="0036045D" w:rsidP="0036045D">
      <w:pPr>
        <w:tabs>
          <w:tab w:val="left" w:pos="360"/>
          <w:tab w:val="left" w:pos="5760"/>
        </w:tabs>
        <w:rPr>
          <w:rFonts w:eastAsiaTheme="minorEastAsia"/>
          <w:i/>
        </w:rPr>
      </w:pPr>
      <w:r>
        <w:rPr>
          <w:rFonts w:eastAsiaTheme="minorEastAsia"/>
          <w:i/>
        </w:rPr>
        <w:tab/>
      </w:r>
      <w:r>
        <w:rPr>
          <w:rFonts w:eastAsiaTheme="minorEastAsia"/>
        </w:rPr>
        <w:t>We have implemented b</w:t>
      </w:r>
      <w:r w:rsidR="003A09D6">
        <w:t xml:space="preserve">oth parameterizations of the </w:t>
      </w:r>
      <w:r w:rsidR="00C14762">
        <w:t xml:space="preserve">DM distribution </w:t>
      </w:r>
      <w:r>
        <w:t>in</w:t>
      </w:r>
      <w:r w:rsidR="00C14762">
        <w:t xml:space="preserve"> SS (version 3.</w:t>
      </w:r>
      <w:r w:rsidR="00C14762" w:rsidRPr="00DA4FCB">
        <w:rPr>
          <w:highlight w:val="yellow"/>
        </w:rPr>
        <w:t>?</w:t>
      </w:r>
      <w:r w:rsidR="00C14762">
        <w:t xml:space="preserve">), an integrated age-structured stock assessment framework frequently used to conduct assessments in many parts of the world (Methot and Wetzel, 2013). </w:t>
      </w:r>
    </w:p>
    <w:p w:rsidR="009A1BEA" w:rsidRPr="000B4A6E" w:rsidRDefault="009A1BEA" w:rsidP="00F92AD3">
      <w:pPr>
        <w:tabs>
          <w:tab w:val="left" w:pos="360"/>
        </w:tabs>
        <w:rPr>
          <w:i/>
        </w:rPr>
      </w:pPr>
      <w:r w:rsidRPr="000B4A6E">
        <w:rPr>
          <w:i/>
        </w:rPr>
        <w:t>Case study: Pacfic hake</w:t>
      </w:r>
    </w:p>
    <w:p w:rsidR="00C616C4" w:rsidRDefault="00BE3165" w:rsidP="00F92AD3">
      <w:pPr>
        <w:tabs>
          <w:tab w:val="left" w:pos="360"/>
        </w:tabs>
      </w:pPr>
      <w:r>
        <w:t xml:space="preserve">To demonstrate this new data-weighting method, we compare its performance with a recent stock assessment for Pacific hake </w:t>
      </w:r>
      <w:r w:rsidR="009A1BEA">
        <w:t>(</w:t>
      </w:r>
      <w:r w:rsidR="009A1BEA">
        <w:rPr>
          <w:i/>
        </w:rPr>
        <w:t>Merluccius productus</w:t>
      </w:r>
      <w:r w:rsidR="009A1BEA">
        <w:t>)</w:t>
      </w:r>
      <w:r>
        <w:t xml:space="preserve">.  </w:t>
      </w:r>
      <w:r>
        <w:t>Pacific hake</w:t>
      </w:r>
      <w:r w:rsidR="009A1BEA">
        <w:t xml:space="preserve"> is a semi-pelagic schooling species of commercial importance to fisheries off of the US West Coast and Western Canada. Recent management includes an international treaty informed by annual stock assessments conducted using SS. </w:t>
      </w:r>
      <w:r w:rsidR="00D33D4B">
        <w:t xml:space="preserve">Data used in the assessment includes catches from 1966 to 2014, an intermittent acoustic survey conducted between 1995 and 2013, 10 years of survey age-composition samples, and ‘empirical’ </w:t>
      </w:r>
      <w:r w:rsidR="00C616C4">
        <w:t xml:space="preserve">fishery </w:t>
      </w:r>
      <w:r w:rsidR="00D33D4B">
        <w:t>weight-at-age data, which are assumed to be known without error (Taylor et al., 2015).</w:t>
      </w:r>
    </w:p>
    <w:p w:rsidR="00C616C4" w:rsidRPr="000B4A6E" w:rsidRDefault="00C616C4" w:rsidP="00F92AD3">
      <w:pPr>
        <w:tabs>
          <w:tab w:val="left" w:pos="360"/>
        </w:tabs>
        <w:rPr>
          <w:i/>
        </w:rPr>
      </w:pPr>
      <w:r w:rsidRPr="000B4A6E">
        <w:rPr>
          <w:i/>
        </w:rPr>
        <w:t>Model application</w:t>
      </w:r>
    </w:p>
    <w:p w:rsidR="009A1BEA" w:rsidRDefault="00DA4FCB" w:rsidP="00F92AD3">
      <w:pPr>
        <w:tabs>
          <w:tab w:val="left" w:pos="360"/>
        </w:tabs>
      </w:pPr>
      <w:ins w:id="10" w:author="Kelli Johnson" w:date="2015-09-10T13:12:00Z">
        <w:r>
          <w:t>Four</w:t>
        </w:r>
      </w:ins>
      <w:del w:id="11" w:author="Kelli Johnson" w:date="2015-09-10T13:12:00Z">
        <w:r w:rsidR="00C14762" w:rsidDel="00DA4FCB">
          <w:delText>Two</w:delText>
        </w:r>
      </w:del>
      <w:r w:rsidR="00C14762">
        <w:t xml:space="preserve"> assessment models were fit to data for Pacific hake, where each model used a different approach to data-weighting: (i) </w:t>
      </w:r>
      <w:ins w:id="12" w:author="Kelli Johnson" w:date="2015-09-10T13:13:00Z">
        <w:r>
          <w:t>unweighted, (</w:t>
        </w:r>
        <w:r w:rsidR="00B5376F">
          <w:t xml:space="preserve">ii) tuned using </w:t>
        </w:r>
      </w:ins>
      <w:r w:rsidR="00C14762">
        <w:t>McAllister-Ianelli (1997)</w:t>
      </w:r>
      <w:ins w:id="13" w:author="Kelli Johnson" w:date="2015-09-10T13:13:00Z">
        <w:r w:rsidR="00B5376F">
          <w:t xml:space="preserve">, </w:t>
        </w:r>
      </w:ins>
      <w:del w:id="14" w:author="Kelli Johnson" w:date="2015-09-10T13:13:00Z">
        <w:r w:rsidR="00C14762" w:rsidDel="00B5376F">
          <w:delText xml:space="preserve"> and </w:delText>
        </w:r>
      </w:del>
      <w:r w:rsidR="00C14762">
        <w:t>(ii</w:t>
      </w:r>
      <w:ins w:id="15" w:author="Kelli Johnson" w:date="2015-09-10T13:13:00Z">
        <w:r w:rsidR="00B5376F">
          <w:t>i</w:t>
        </w:r>
      </w:ins>
      <w:r w:rsidR="00C14762">
        <w:t>) DM</w:t>
      </w:r>
      <w:ins w:id="16" w:author="Kelli Johnson" w:date="2015-09-10T13:13:00Z">
        <w:r w:rsidR="00B5376F">
          <w:t xml:space="preserve">, and (iv) </w:t>
        </w:r>
      </w:ins>
      <w:ins w:id="17" w:author="Kelli Johnson" w:date="2015-09-10T13:14:00Z">
        <w:r w:rsidR="00B5376F">
          <w:t>weight of zero for the age-</w:t>
        </w:r>
      </w:ins>
      <w:ins w:id="18" w:author="Kelli Johnson" w:date="2015-09-10T13:13:00Z">
        <w:r w:rsidR="00B5376F">
          <w:t>composition data</w:t>
        </w:r>
      </w:ins>
      <w:r w:rsidR="00C14762">
        <w:t>.</w:t>
      </w:r>
      <w:r w:rsidR="004456D1">
        <w:t xml:space="preserve"> </w:t>
      </w:r>
      <w:r w:rsidR="008A2439" w:rsidRPr="00DA4FCB">
        <w:rPr>
          <w:highlight w:val="yellow"/>
        </w:rPr>
        <w:t>Specify the McAllister-Ianelli approach</w:t>
      </w:r>
      <w:r w:rsidR="008A2439">
        <w:t xml:space="preserve">. </w:t>
      </w:r>
    </w:p>
    <w:p w:rsidR="004456D1" w:rsidRPr="00DA4FCB" w:rsidRDefault="004456D1" w:rsidP="00F92AD3">
      <w:pPr>
        <w:tabs>
          <w:tab w:val="left" w:pos="360"/>
        </w:tabs>
        <w:rPr>
          <w:i/>
        </w:rPr>
      </w:pPr>
      <w:r w:rsidRPr="00DA4FCB">
        <w:rPr>
          <w:i/>
        </w:rPr>
        <w:t>Simulation testing</w:t>
      </w:r>
    </w:p>
    <w:p w:rsidR="004456D1" w:rsidRDefault="004456D1" w:rsidP="00F92AD3">
      <w:pPr>
        <w:tabs>
          <w:tab w:val="left" w:pos="360"/>
        </w:tabs>
      </w:pPr>
      <w:r>
        <w:t xml:space="preserve">The performance of the DM distribution inside SS was explored using simulated data. </w:t>
      </w:r>
      <w:r w:rsidR="008A2439" w:rsidRPr="00EE63B5">
        <w:rPr>
          <w:highlight w:val="cyan"/>
        </w:rPr>
        <w:t>Specify the simulation scenarios, operating models, and estimation methods.</w:t>
      </w:r>
    </w:p>
    <w:p w:rsidR="00E93B67" w:rsidRDefault="00E93B67" w:rsidP="00F92AD3">
      <w:pPr>
        <w:tabs>
          <w:tab w:val="left" w:pos="360"/>
        </w:tabs>
        <w:rPr>
          <w:i/>
        </w:rPr>
      </w:pPr>
      <w:r>
        <w:rPr>
          <w:i/>
        </w:rPr>
        <w:t>Model evaluation</w:t>
      </w:r>
    </w:p>
    <w:p w:rsidR="00E93B67" w:rsidRDefault="00E93B67" w:rsidP="00F92AD3">
      <w:pPr>
        <w:tabs>
          <w:tab w:val="left" w:pos="360"/>
        </w:tabs>
      </w:pPr>
      <w:r>
        <w:lastRenderedPageBreak/>
        <w:t>Estimation procedures were evaluated by comparing estimated parameters and derived quantities of interest to management to their</w:t>
      </w:r>
      <w:r w:rsidR="007D46AD">
        <w:t xml:space="preserve"> true values from as defined in the operating model. Estimation error was quantified using relative error (</w:t>
      </w:r>
      <m:oMath>
        <m:r>
          <w:rPr>
            <w:rFonts w:ascii="Cambria Math" w:eastAsiaTheme="minorEastAsia" w:hAnsi="Cambria Math"/>
          </w:rPr>
          <m:t>RE</m:t>
        </m:r>
        <m:r>
          <w:rPr>
            <w:rFonts w:ascii="Cambria Math" w:hAnsi="Cambria Math"/>
          </w:rPr>
          <m:t>=</m:t>
        </m:r>
        <m:f>
          <m:fPr>
            <m:type m:val="lin"/>
            <m:ctrlPr>
              <w:rPr>
                <w:rFonts w:ascii="Cambria Math" w:hAnsi="Cambria Math"/>
                <w:i/>
              </w:rPr>
            </m:ctrlPr>
          </m:fPr>
          <m:num>
            <m:d>
              <m:dPr>
                <m:ctrlPr>
                  <w:rPr>
                    <w:rFonts w:ascii="Cambria Math" w:hAnsi="Cambria Math"/>
                    <w:i/>
                  </w:rPr>
                </m:ctrlPr>
              </m:dPr>
              <m:e>
                <m:acc>
                  <m:accPr>
                    <m:ctrlPr>
                      <w:rPr>
                        <w:rFonts w:ascii="Cambria Math" w:hAnsi="Cambria Math"/>
                        <w:i/>
                      </w:rPr>
                    </m:ctrlPr>
                  </m:accPr>
                  <m:e>
                    <m:r>
                      <w:rPr>
                        <w:rFonts w:ascii="Cambria Math" w:hAnsi="Cambria Math"/>
                      </w:rPr>
                      <m:t>P</m:t>
                    </m:r>
                  </m:e>
                </m:acc>
                <m:r>
                  <w:rPr>
                    <w:rFonts w:ascii="Cambria Math" w:hAnsi="Cambria Math"/>
                  </w:rPr>
                  <m:t>-P</m:t>
                </m:r>
              </m:e>
            </m:d>
          </m:num>
          <m:den>
            <m:r>
              <w:rPr>
                <w:rFonts w:ascii="Cambria Math" w:hAnsi="Cambria Math"/>
              </w:rPr>
              <m:t>P</m:t>
            </m:r>
          </m:den>
        </m:f>
      </m:oMath>
      <w:r w:rsidR="007D46AD">
        <w:rPr>
          <w:rFonts w:eastAsiaTheme="minorEastAsia"/>
        </w:rPr>
        <w:t xml:space="preserve">, where </w:t>
      </w:r>
      <m:oMath>
        <m:acc>
          <m:accPr>
            <m:ctrlPr>
              <w:rPr>
                <w:rFonts w:ascii="Cambria Math" w:eastAsiaTheme="minorEastAsia" w:hAnsi="Cambria Math"/>
                <w:i/>
              </w:rPr>
            </m:ctrlPr>
          </m:accPr>
          <m:e>
            <m:r>
              <w:rPr>
                <w:rFonts w:ascii="Cambria Math" w:eastAsiaTheme="minorEastAsia" w:hAnsi="Cambria Math"/>
              </w:rPr>
              <m:t>P</m:t>
            </m:r>
          </m:e>
        </m:acc>
      </m:oMath>
      <w:r w:rsidR="007D46AD">
        <w:rPr>
          <w:rFonts w:eastAsiaTheme="minorEastAsia"/>
        </w:rPr>
        <w:t xml:space="preserve"> and </w:t>
      </w:r>
      <m:oMath>
        <m:r>
          <w:rPr>
            <w:rFonts w:ascii="Cambria Math" w:eastAsiaTheme="minorEastAsia" w:hAnsi="Cambria Math"/>
          </w:rPr>
          <m:t>P</m:t>
        </m:r>
      </m:oMath>
      <w:r w:rsidR="007D46AD">
        <w:rPr>
          <w:rFonts w:eastAsiaTheme="minorEastAsia"/>
        </w:rPr>
        <w:t xml:space="preserve"> are estimated and true parameter values respectively</w:t>
      </w:r>
      <w:r w:rsidR="007D46AD">
        <w:t xml:space="preserve">). </w:t>
      </w:r>
    </w:p>
    <w:p w:rsidR="00327277" w:rsidRPr="00E93B67" w:rsidRDefault="00327277" w:rsidP="00F92AD3">
      <w:pPr>
        <w:tabs>
          <w:tab w:val="left" w:pos="360"/>
        </w:tabs>
      </w:pPr>
      <w:r w:rsidRPr="00DA4FCB">
        <w:rPr>
          <w:highlight w:val="yellow"/>
        </w:rPr>
        <w:t>Explain ESS across models compared to the true.</w:t>
      </w:r>
    </w:p>
    <w:p w:rsidR="003A63B5" w:rsidRPr="003A63B5" w:rsidRDefault="003A63B5" w:rsidP="00F92AD3">
      <w:pPr>
        <w:tabs>
          <w:tab w:val="left" w:pos="360"/>
        </w:tabs>
        <w:rPr>
          <w:b/>
        </w:rPr>
      </w:pPr>
      <w:r w:rsidRPr="003A63B5">
        <w:rPr>
          <w:b/>
        </w:rPr>
        <w:t>Results</w:t>
      </w:r>
    </w:p>
    <w:p w:rsidR="004926EE" w:rsidRPr="003E62F3" w:rsidRDefault="00F70768" w:rsidP="00F92AD3">
      <w:pPr>
        <w:tabs>
          <w:tab w:val="left" w:pos="360"/>
        </w:tabs>
        <w:rPr>
          <w:ins w:id="19" w:author="Kelli Johnson" w:date="2015-09-10T13:46:00Z"/>
          <w:i/>
        </w:rPr>
      </w:pPr>
      <w:r w:rsidRPr="003E62F3">
        <w:rPr>
          <w:i/>
        </w:rPr>
        <w:t>Case study application: Pacific hake</w:t>
      </w:r>
    </w:p>
    <w:p w:rsidR="004926EE" w:rsidRDefault="003E62F3" w:rsidP="00F92AD3">
      <w:pPr>
        <w:tabs>
          <w:tab w:val="left" w:pos="360"/>
        </w:tabs>
      </w:pPr>
      <w:r>
        <w:t xml:space="preserve">Comparing four alternative methods for weighting compositional data in the Pacific hake assessment (Fig. 2) shows that estimates of spawning output and fishing intensity are generally bracketed by the two naïve approaches, i.e., either treating input sample size as effective sample size (“no weighting”) or removing fishery age-composition data entirely (“no fishery ages”).  In particular, removing fishery age data results in a higher estimate of average unfished spawning output and lower spawning output estimates from the mid-1980s onward, while treating input as effective sample size results in strong year-class strength estimates in the early 1980s and early 2000s.  By contrast, the default McAllister-Ianelli and new Dirichlet-multinomial weighting methods results in similar estimtes of spawning output, with the exception of recent years (2010 onwards) when the Dirichlet-multinomial estimator results in somewhat elevated estimates of spawning output relative to the McAllister-Ianelli method.  Similarly, the McAllister-Ianelli and Dirichlet-multinomial estimates of fishing intensity are more similar than the other weighting methods, particularly for early years (prior to 1970).   </w:t>
      </w:r>
    </w:p>
    <w:p w:rsidR="003A63B5" w:rsidRPr="003E62F3" w:rsidRDefault="00E93B67" w:rsidP="00F92AD3">
      <w:pPr>
        <w:tabs>
          <w:tab w:val="left" w:pos="360"/>
        </w:tabs>
        <w:rPr>
          <w:i/>
        </w:rPr>
      </w:pPr>
      <w:r w:rsidRPr="003E62F3">
        <w:rPr>
          <w:i/>
        </w:rPr>
        <w:t>Simulation</w:t>
      </w:r>
      <w:r w:rsidR="003E62F3">
        <w:rPr>
          <w:i/>
        </w:rPr>
        <w:t xml:space="preserve"> experiment</w:t>
      </w:r>
    </w:p>
    <w:p w:rsidR="007D46AD" w:rsidRDefault="007D46AD" w:rsidP="00F92AD3">
      <w:pPr>
        <w:tabs>
          <w:tab w:val="left" w:pos="360"/>
        </w:tabs>
      </w:pPr>
    </w:p>
    <w:p w:rsidR="00E93B67" w:rsidRDefault="00E93B67" w:rsidP="00F92AD3">
      <w:pPr>
        <w:tabs>
          <w:tab w:val="left" w:pos="360"/>
        </w:tabs>
      </w:pPr>
    </w:p>
    <w:p w:rsidR="003A63B5" w:rsidRPr="003A63B5" w:rsidRDefault="003A63B5" w:rsidP="00F92AD3">
      <w:pPr>
        <w:tabs>
          <w:tab w:val="left" w:pos="360"/>
        </w:tabs>
        <w:rPr>
          <w:b/>
        </w:rPr>
      </w:pPr>
      <w:r w:rsidRPr="003A63B5">
        <w:rPr>
          <w:b/>
        </w:rPr>
        <w:lastRenderedPageBreak/>
        <w:t>Discussion</w:t>
      </w:r>
    </w:p>
    <w:p w:rsidR="003A63B5" w:rsidRDefault="00491F03" w:rsidP="00F92AD3">
      <w:pPr>
        <w:tabs>
          <w:tab w:val="left" w:pos="360"/>
        </w:tabs>
      </w:pPr>
      <w:r>
        <w:t xml:space="preserve">In this paper, we have shown that the Dirichlet-multinomial distribution can be used to generate model-based estimates of effective sample size for age and length-compositional data in stock assessment models.  For this purpose, we have implemented two parameterizations of the Dirichlet-multinomial distribution in the widely-used Stock Synthesis software.  We have then applied the model to data for Pacific hake, showing that it provides estimates in agreement with the previous McAllister-Ianelli approach, and provide a simulation experiment to verify that it provides unbiased estimates of effective sample size given that the model is otherwise specified correctly.  </w:t>
      </w:r>
    </w:p>
    <w:p w:rsidR="0046263D" w:rsidRDefault="00491F03" w:rsidP="00F92AD3">
      <w:pPr>
        <w:tabs>
          <w:tab w:val="left" w:pos="360"/>
        </w:tabs>
      </w:pPr>
      <w:r>
        <w:tab/>
        <w:t xml:space="preserve">We believe that the Dirichlet-multinomial approach is superior to </w:t>
      </w:r>
      <w:r w:rsidR="00C5474F">
        <w:t>alternative</w:t>
      </w:r>
      <w:r>
        <w:t xml:space="preserve"> data-weightin</w:t>
      </w:r>
      <w:r w:rsidR="0046263D">
        <w:t>g methods for several reasons.</w:t>
      </w:r>
    </w:p>
    <w:p w:rsidR="00491F03" w:rsidRDefault="0046263D" w:rsidP="0046263D">
      <w:pPr>
        <w:pStyle w:val="ListParagraph"/>
        <w:numPr>
          <w:ilvl w:val="0"/>
          <w:numId w:val="3"/>
        </w:numPr>
        <w:tabs>
          <w:tab w:val="left" w:pos="360"/>
        </w:tabs>
      </w:pPr>
      <w:r w:rsidRPr="0046263D">
        <w:rPr>
          <w:i/>
        </w:rPr>
        <w:t>Slow or inconsistent exploration of alternative models</w:t>
      </w:r>
      <w:r>
        <w:t>: P</w:t>
      </w:r>
      <w:r w:rsidR="00491F03">
        <w:t>revious methods (e.g., the McAllister-Ianelli method) require fitting a stock assessment model to data, extracting residuals, estimating effective sample size estimates from this fit, and then re-estimating the model.  This iterative tuning procedure either slows exploration of alternative models (due to the need for re-tuning after each model change) or causes inconsistent exploration of alternative models (where analysts neglect to re-tune for every sensitivity run, and therefore compare between runs that are not tuned</w:t>
      </w:r>
      <w:r>
        <w:t xml:space="preserve"> in a consistent manner</w:t>
      </w:r>
      <w:r w:rsidR="00491F03">
        <w:t xml:space="preserve">).  </w:t>
      </w:r>
    </w:p>
    <w:p w:rsidR="0046263D" w:rsidRDefault="0046263D" w:rsidP="0046263D">
      <w:pPr>
        <w:pStyle w:val="ListParagraph"/>
        <w:numPr>
          <w:ilvl w:val="0"/>
          <w:numId w:val="3"/>
        </w:numPr>
        <w:tabs>
          <w:tab w:val="left" w:pos="360"/>
        </w:tabs>
      </w:pPr>
      <w:r>
        <w:rPr>
          <w:i/>
        </w:rPr>
        <w:t>Failure to account for uncertainty in data weighting</w:t>
      </w:r>
      <w:r>
        <w:t xml:space="preserve">:  Previous methods also provide no obvious method for propogating uncertainty about data-weighting.  By contrast, the Dirichlet-multinomial approach represents data-weighting via an estimated parameter, and the uncertainty in this parameter can be captured via standard statistical methods (e.g., </w:t>
      </w:r>
      <w:r>
        <w:lastRenderedPageBreak/>
        <w:t xml:space="preserve">likelihood profiles, asymptotic confidence intervals, or Bayesian posteriors, </w:t>
      </w:r>
      <w:r>
        <w:fldChar w:fldCharType="begin"/>
      </w:r>
      <w:r>
        <w:instrText xml:space="preserve"> ADDIN ZOTERO_ITEM CSL_CITATION {"citationID":"80k8cn8us","properties":{"formattedCitation":"(Magnusson et al., 2013)","plainCitation":"(Magnusson et al., 2013)"},"citationItems":[{"id":2954,"uris":["http://zotero.org/users/251206/items/39GE8VU7"],"uri":["http://zotero.org/users/251206/items/39GE8VU7"],"itemData":{"id":2954,"type":"article-journal","title":"Measuring uncertainty in fisheries stock assessment: the delta method, bootstrap, and MCMC","container-title":"Fish and Fisheries","page":"325–342","volume":"14","issue":"3","source":"Google Scholar","shortTitle":"Measuring uncertainty in fisheries stock assessment","author":[{"family":"Magnusson","given":"Arni"},{"family":"Punt","given":"André E."},{"family":"Hilborn","given":"Ray"}],"issued":{"date-parts":[["2013"]]}}}],"schema":"https://github.com/citation-style-language/schema/raw/master/csl-citation.json"} </w:instrText>
      </w:r>
      <w:r>
        <w:fldChar w:fldCharType="separate"/>
      </w:r>
      <w:r w:rsidRPr="0046263D">
        <w:rPr>
          <w:rFonts w:cs="Times New Roman"/>
        </w:rPr>
        <w:t>(Magnusson et al., 2013)</w:t>
      </w:r>
      <w:r>
        <w:fldChar w:fldCharType="end"/>
      </w:r>
      <w:r>
        <w:t>).</w:t>
      </w:r>
    </w:p>
    <w:p w:rsidR="0046263D" w:rsidRDefault="0046263D" w:rsidP="0046263D">
      <w:pPr>
        <w:pStyle w:val="ListParagraph"/>
        <w:numPr>
          <w:ilvl w:val="0"/>
          <w:numId w:val="3"/>
        </w:numPr>
        <w:tabs>
          <w:tab w:val="left" w:pos="360"/>
        </w:tabs>
      </w:pPr>
      <w:r>
        <w:rPr>
          <w:i/>
        </w:rPr>
        <w:t>Clear standards for convergence</w:t>
      </w:r>
      <w:r>
        <w:t xml:space="preserve">:  Previous methods also require a subjective decision regarding when to stop tuning the sample size, what order to tune multiple fleets, and how to combine data-weighting information from multiple fleets.  This subjective decision is rarely documented, and different decisions by different analysts may cause substantial differences in ultimate estimates of stock status and productivity in assessments where data weighting is an important axis of uncertainty (e.g., sablefish).  By contrast, the Dirichlet-multinomial method allows for a single, unambiguous definition of convergence (i.e., via maximizing the model likelihood), which can be independently replicated by different authors and does not require further documentation.  </w:t>
      </w:r>
    </w:p>
    <w:p w:rsidR="00C5474F" w:rsidRDefault="00C5474F" w:rsidP="0046263D">
      <w:pPr>
        <w:pStyle w:val="ListParagraph"/>
        <w:numPr>
          <w:ilvl w:val="0"/>
          <w:numId w:val="3"/>
        </w:numPr>
        <w:tabs>
          <w:tab w:val="left" w:pos="360"/>
        </w:tabs>
      </w:pPr>
      <w:r>
        <w:rPr>
          <w:i/>
        </w:rPr>
        <w:t>Interpretable estimates of effective sample size</w:t>
      </w:r>
      <w:r>
        <w:t xml:space="preserve">:  Analysts have previously suggested altnerative model-based methods for estimating effective sample size.  For example, an analyst might use a simple Dirichlet distribution, rather than the Dirichlet-multinomial distribution used here.  However, the Dirichlet distribution can have effective sample size that ranges from 0 to infinity, i.e., it can exceed the input sample size.  By contrast, the Dirichlet-multinomial distribution ensures that the effective sample size can never be greater than the input sample size.  </w:t>
      </w:r>
    </w:p>
    <w:p w:rsidR="00C5474F" w:rsidRDefault="00C5474F" w:rsidP="00C5474F">
      <w:pPr>
        <w:tabs>
          <w:tab w:val="left" w:pos="360"/>
        </w:tabs>
      </w:pPr>
      <w:r>
        <w:t xml:space="preserve">In particular, we envision that benefit #4 (“interpretable estimates of effective sample size”) can be used as a diagnostic for model goodness-of-fit.  Specifically, we envision that the analyst can subsequently explore potential hypotheses for overdispersed compositional data when the effective sample size is lower than the input sample size.  Potential causes presumably include time-varying or non-parametric fishery selectivity, time-varying growth, and other common </w:t>
      </w:r>
      <w:r>
        <w:lastRenderedPageBreak/>
        <w:t xml:space="preserve">types of model misspecification.  The analyst could then sequentially additional flexibility in these processes by treating them as random effects </w:t>
      </w:r>
      <w:r>
        <w:fldChar w:fldCharType="begin"/>
      </w:r>
      <w:r>
        <w:instrText xml:space="preserve"> ADDIN ZOTERO_ITEM CSL_CITATION {"citationID":"tebgvr7pv","properties":{"formattedCitation":"(Thorson et al., 2015)","plainCitation":"(Thorson et al., 2015)"},"citationItems":[{"id":3084,"uris":["http://zotero.org/users/251206/items/VUXCEEZD"],"uri":["http://zotero.org/users/251206/items/VUXCEEZD"],"itemData":{"id":3084,"type":"article-journal","title":"Random effect estimation of time-varying factors in Stock Synthesis","container-title":"ICES Journal of Marine Science: Journal du Conseil","page":"178-185","volume":"72","issue":"1","source":"icesjms.oxfordjournals.org","abstract":"Biological processes such as fishery selectivity, natural mortality, and somatic growth can vary over time, but it is challenging to estimate the magnitude of time-variation of demographic parameters in population dynamics models, particularly when using penalized-likelihood estimation approaches. Random-effect approaches can estimate the variance, but are computationally infeasible or not implemented for many models and software packages. We show that existing models and software based on penalized-likelihood can be used to calculate the Laplace approximation to the marginal likelihood of parameters representing variability over time, and specifically demonstrate this approach via application to Stock Synthesis. Using North Sea cod and Pacific hake models as case studies, we show that this method has little bias in estimating variances for simulated data. It also provides a similar estimate of variability in hake recruitment (log-SD = 1.43) to that obtained from Markov chain Monte Carlo (MCMC) methods (log-SD = 1.68), and the method estimates a non-trivial magnitude (log-SD = 0.07) of variation in growth for North Sea cod. We conclude by discussing the generality of the proposed method and by recommending future research regarding its performance relative to MCMC, particularly when estimating multiple variances simultaneously.","DOI":"10.1093/icesjms/fst211","ISSN":"1054-3139, 1095-9289","journalAbbreviation":"ICES J. Mar. Sci.","language":"en","author":[{"family":"Thorson","given":"James T."},{"family":"Hicks","given":"Allan C."},{"family":"Methot","given":"Richard D."}],"issued":{"date-parts":[["2015",1,1]]}}}],"schema":"https://github.com/citation-style-language/schema/raw/master/csl-citation.json"} </w:instrText>
      </w:r>
      <w:r>
        <w:fldChar w:fldCharType="separate"/>
      </w:r>
      <w:r w:rsidRPr="00C5474F">
        <w:rPr>
          <w:rFonts w:cs="Times New Roman"/>
        </w:rPr>
        <w:t>(Thorson et al., 2015)</w:t>
      </w:r>
      <w:r>
        <w:fldChar w:fldCharType="end"/>
      </w:r>
      <w:r>
        <w:t xml:space="preserve">, and could determine which change causes the magnitude of overdispersion to decrease.  </w:t>
      </w:r>
    </w:p>
    <w:p w:rsidR="0046263D" w:rsidRDefault="0046263D" w:rsidP="0046263D">
      <w:pPr>
        <w:tabs>
          <w:tab w:val="left" w:pos="360"/>
        </w:tabs>
      </w:pPr>
    </w:p>
    <w:p w:rsidR="004926EE" w:rsidRDefault="004926EE" w:rsidP="00F92AD3">
      <w:pPr>
        <w:tabs>
          <w:tab w:val="left" w:pos="360"/>
        </w:tabs>
      </w:pPr>
    </w:p>
    <w:p w:rsidR="003A63B5" w:rsidRPr="003A63B5" w:rsidRDefault="003A63B5" w:rsidP="00F92AD3">
      <w:pPr>
        <w:tabs>
          <w:tab w:val="left" w:pos="360"/>
        </w:tabs>
        <w:rPr>
          <w:b/>
        </w:rPr>
      </w:pPr>
      <w:r w:rsidRPr="003A63B5">
        <w:rPr>
          <w:b/>
        </w:rPr>
        <w:t>Acknowledgements</w:t>
      </w:r>
    </w:p>
    <w:p w:rsidR="003A63B5" w:rsidRDefault="004926EE" w:rsidP="00F92AD3">
      <w:pPr>
        <w:tabs>
          <w:tab w:val="left" w:pos="360"/>
        </w:tabs>
      </w:pPr>
      <w:ins w:id="20" w:author="Kelli Johnson" w:date="2015-09-10T13:53:00Z">
        <w:r>
          <w:t>Partial support for KFJ was provided by the National Marine Fisheries-Sea Grant Population Dynamics Fellowship (</w:t>
        </w:r>
      </w:ins>
      <w:ins w:id="21" w:author="Kelli Johnson" w:date="2015-09-10T13:54:00Z">
        <w:r w:rsidRPr="00EE63B5">
          <w:rPr>
            <w:highlight w:val="cyan"/>
          </w:rPr>
          <w:t>?</w:t>
        </w:r>
      </w:ins>
      <w:ins w:id="22" w:author="Kelli Johnson" w:date="2015-09-10T13:53:00Z">
        <w:r>
          <w:t>).</w:t>
        </w:r>
      </w:ins>
      <w:ins w:id="23" w:author="Kelli Johnson" w:date="2015-09-10T13:55:00Z">
        <w:r>
          <w:t xml:space="preserve"> This publication </w:t>
        </w:r>
      </w:ins>
      <w:ins w:id="24" w:author="Kelli Johnson" w:date="2015-09-10T13:58:00Z">
        <w:r w:rsidR="00EE63B5">
          <w:t>wa</w:t>
        </w:r>
      </w:ins>
      <w:ins w:id="25" w:author="Kelli Johnson" w:date="2015-09-10T13:55:00Z">
        <w:r>
          <w:t>s partially funded by the Joint Institute for the Study of the Atmosphere and Ocean (JISAO) under NOAA Cooperati</w:t>
        </w:r>
      </w:ins>
      <w:ins w:id="26" w:author="Kelli Johnson" w:date="2015-09-10T13:56:00Z">
        <w:r>
          <w:t xml:space="preserve">ve Agreement No. </w:t>
        </w:r>
        <w:r w:rsidRPr="00EE63B5">
          <w:rPr>
            <w:highlight w:val="cyan"/>
          </w:rPr>
          <w:t>?</w:t>
        </w:r>
        <w:r>
          <w:t xml:space="preserve">, Contribution </w:t>
        </w:r>
        <w:r w:rsidRPr="00EE63B5">
          <w:rPr>
            <w:highlight w:val="cyan"/>
          </w:rPr>
          <w:t>?</w:t>
        </w:r>
        <w:r>
          <w:t>.</w:t>
        </w:r>
      </w:ins>
      <w:ins w:id="27" w:author="Kelli Johnson" w:date="2015-09-10T13:53:00Z">
        <w:r>
          <w:t xml:space="preserve"> </w:t>
        </w:r>
      </w:ins>
    </w:p>
    <w:p w:rsidR="004926EE" w:rsidRDefault="004926EE" w:rsidP="00F92AD3">
      <w:pPr>
        <w:tabs>
          <w:tab w:val="left" w:pos="360"/>
        </w:tabs>
      </w:pPr>
    </w:p>
    <w:p w:rsidR="0046263D" w:rsidRDefault="0046263D">
      <w:pPr>
        <w:spacing w:after="200" w:line="276" w:lineRule="auto"/>
        <w:rPr>
          <w:b/>
        </w:rPr>
      </w:pPr>
      <w:r>
        <w:rPr>
          <w:b/>
        </w:rPr>
        <w:br w:type="page"/>
      </w:r>
    </w:p>
    <w:p w:rsidR="003A63B5" w:rsidRPr="003A63B5" w:rsidRDefault="003A63B5" w:rsidP="00F92AD3">
      <w:pPr>
        <w:tabs>
          <w:tab w:val="left" w:pos="360"/>
        </w:tabs>
        <w:rPr>
          <w:b/>
        </w:rPr>
      </w:pPr>
      <w:r w:rsidRPr="003A63B5">
        <w:rPr>
          <w:b/>
        </w:rPr>
        <w:lastRenderedPageBreak/>
        <w:t>References</w:t>
      </w:r>
    </w:p>
    <w:p w:rsidR="00753ED2" w:rsidRPr="00753ED2" w:rsidRDefault="00753ED2" w:rsidP="00753ED2">
      <w:pPr>
        <w:pStyle w:val="Bibliography"/>
        <w:rPr>
          <w:rFonts w:cs="Times New Roman"/>
        </w:rPr>
      </w:pPr>
      <w:r>
        <w:fldChar w:fldCharType="begin"/>
      </w:r>
      <w:r>
        <w:instrText xml:space="preserve"> ADDIN ZOTERO_BIBL {"custom":[]} CSL_BIBLIOGRAPHY </w:instrText>
      </w:r>
      <w:r>
        <w:fldChar w:fldCharType="separate"/>
      </w:r>
      <w:r w:rsidRPr="00753ED2">
        <w:rPr>
          <w:rFonts w:cs="Times New Roman"/>
        </w:rPr>
        <w:t>Francis, R.I.C.C., 2011. Data weighting in statistical fisheries stock assessment models. Can. J. Fish. Aquat. Sci. 68, 1124–1138.</w:t>
      </w:r>
    </w:p>
    <w:p w:rsidR="00753ED2" w:rsidRPr="00753ED2" w:rsidRDefault="00753ED2" w:rsidP="00753ED2">
      <w:pPr>
        <w:pStyle w:val="Bibliography"/>
        <w:rPr>
          <w:rFonts w:cs="Times New Roman"/>
        </w:rPr>
      </w:pPr>
      <w:r w:rsidRPr="00753ED2">
        <w:rPr>
          <w:rFonts w:cs="Times New Roman"/>
        </w:rPr>
        <w:t>Magnusson, A., Punt, A.E., Hilborn, R., 2013. Measuring uncertainty in fisheries stock assessment: the delta method, bootstrap, and MCMC. Fish Fish. 14, 325–342.</w:t>
      </w:r>
    </w:p>
    <w:p w:rsidR="00753ED2" w:rsidRPr="00753ED2" w:rsidRDefault="00753ED2" w:rsidP="00753ED2">
      <w:pPr>
        <w:pStyle w:val="Bibliography"/>
        <w:rPr>
          <w:rFonts w:cs="Times New Roman"/>
        </w:rPr>
      </w:pPr>
      <w:r w:rsidRPr="00753ED2">
        <w:rPr>
          <w:rFonts w:cs="Times New Roman"/>
        </w:rPr>
        <w:t>Maunder, M.N., Punt, A.E., 2013. A review of integrated analysis in fisheries stock assessment. Fish. Res. 142, 61–74.</w:t>
      </w:r>
    </w:p>
    <w:p w:rsidR="00753ED2" w:rsidRPr="00753ED2" w:rsidRDefault="00753ED2" w:rsidP="00753ED2">
      <w:pPr>
        <w:pStyle w:val="Bibliography"/>
        <w:rPr>
          <w:rFonts w:cs="Times New Roman"/>
        </w:rPr>
      </w:pPr>
      <w:r w:rsidRPr="00753ED2">
        <w:rPr>
          <w:rFonts w:cs="Times New Roman"/>
        </w:rPr>
        <w:t>Thorson, J.T., 2014. Standardizing compositional data for stock assessment. ICES J. Mar. Sci. J. Cons. 71, 1117–1128. doi:10.1093/icesjms/fst224</w:t>
      </w:r>
    </w:p>
    <w:p w:rsidR="00753ED2" w:rsidRPr="00753ED2" w:rsidRDefault="00753ED2" w:rsidP="00753ED2">
      <w:pPr>
        <w:pStyle w:val="Bibliography"/>
        <w:rPr>
          <w:rFonts w:cs="Times New Roman"/>
        </w:rPr>
      </w:pPr>
      <w:r w:rsidRPr="00753ED2">
        <w:rPr>
          <w:rFonts w:cs="Times New Roman"/>
        </w:rPr>
        <w:t>Thorson, J.T., Hicks, A.C., Methot, R.D., 2015. Random effect estimation of time-varying factors in Stock Synthesis. ICES J. Mar. Sci. J. Cons. 72, 178–185. doi:10.1093/icesjms/fst211</w:t>
      </w:r>
    </w:p>
    <w:p w:rsidR="00753ED2" w:rsidRPr="00753ED2" w:rsidRDefault="00753ED2" w:rsidP="00753ED2">
      <w:pPr>
        <w:pStyle w:val="Bibliography"/>
        <w:rPr>
          <w:rFonts w:cs="Times New Roman"/>
        </w:rPr>
      </w:pPr>
      <w:r w:rsidRPr="00753ED2">
        <w:rPr>
          <w:rFonts w:cs="Times New Roman"/>
        </w:rPr>
        <w:t>Thorson, J.T., Minto, C., 2015. Mixed effects: a unifying framework for statistical modelling in fisheries biology. ICES J. Mar. Sci. J. Cons. 72, 1245–1256. doi:10.1093/icesjms/fsu213</w:t>
      </w:r>
    </w:p>
    <w:p w:rsidR="00753ED2" w:rsidRPr="00753ED2" w:rsidRDefault="00753ED2" w:rsidP="00753ED2">
      <w:pPr>
        <w:pStyle w:val="Bibliography"/>
        <w:rPr>
          <w:rFonts w:cs="Times New Roman"/>
        </w:rPr>
      </w:pPr>
      <w:r w:rsidRPr="00753ED2">
        <w:rPr>
          <w:rFonts w:cs="Times New Roman"/>
        </w:rPr>
        <w:t>Walters, C.J., Martell, S.J.D., 2004. Fisheries Ecology and Management. Princeton University Press, Princeton, New Jersey.</w:t>
      </w:r>
    </w:p>
    <w:p w:rsidR="00753ED2" w:rsidRDefault="00753ED2" w:rsidP="00F92AD3">
      <w:pPr>
        <w:tabs>
          <w:tab w:val="left" w:pos="360"/>
        </w:tabs>
        <w:ind w:left="720" w:hanging="720"/>
      </w:pPr>
      <w:r>
        <w:fldChar w:fldCharType="end"/>
      </w:r>
    </w:p>
    <w:p w:rsidR="00020425" w:rsidRDefault="001B4A6C" w:rsidP="00F92AD3">
      <w:pPr>
        <w:tabs>
          <w:tab w:val="left" w:pos="360"/>
        </w:tabs>
        <w:ind w:left="720" w:hanging="720"/>
      </w:pPr>
      <w:r>
        <w:t>Francis, R.I.</w:t>
      </w:r>
      <w:r w:rsidR="00020425">
        <w:t>C.C. 2011. Data weighting in statistical fisheries stock assessment models. Can</w:t>
      </w:r>
      <w:r w:rsidR="0092135A">
        <w:t>.</w:t>
      </w:r>
      <w:r w:rsidR="00020425">
        <w:t xml:space="preserve"> J</w:t>
      </w:r>
      <w:r w:rsidR="0092135A">
        <w:t>.</w:t>
      </w:r>
      <w:r w:rsidR="00020425">
        <w:t xml:space="preserve"> Fish</w:t>
      </w:r>
      <w:r w:rsidR="0092135A">
        <w:t>.</w:t>
      </w:r>
      <w:r w:rsidR="00020425">
        <w:t xml:space="preserve"> Aquat</w:t>
      </w:r>
      <w:r w:rsidR="0092135A">
        <w:t>.</w:t>
      </w:r>
      <w:r w:rsidR="00020425">
        <w:t xml:space="preserve"> Sci. 68</w:t>
      </w:r>
      <w:r w:rsidR="0092135A">
        <w:t>,</w:t>
      </w:r>
      <w:r w:rsidR="00020425">
        <w:t xml:space="preserve"> 1124-1138.</w:t>
      </w:r>
    </w:p>
    <w:p w:rsidR="004456D1" w:rsidRDefault="004456D1" w:rsidP="00F92AD3">
      <w:pPr>
        <w:tabs>
          <w:tab w:val="left" w:pos="360"/>
        </w:tabs>
        <w:ind w:left="720" w:hanging="720"/>
      </w:pPr>
      <w:r>
        <w:t>Francis, R.I.C.C. 2014. Replacing the multinomial in stock assessment models: a first step. Fish. Res. 151, 70-84.</w:t>
      </w:r>
    </w:p>
    <w:p w:rsidR="0092135A" w:rsidRDefault="001B4A6C" w:rsidP="00F92AD3">
      <w:pPr>
        <w:tabs>
          <w:tab w:val="left" w:pos="360"/>
        </w:tabs>
        <w:ind w:left="720" w:hanging="720"/>
      </w:pPr>
      <w:r>
        <w:t>Hulson, P.-J.F., Hanselman, D.</w:t>
      </w:r>
      <w:r w:rsidR="0092135A">
        <w:t>H., Quinn, T.J., II. 2012. Determining effective sample size in integrated age-structured assessment models. ICES J. Mar. Sci. 69, 281-292.</w:t>
      </w:r>
    </w:p>
    <w:p w:rsidR="0032311B" w:rsidRDefault="0032311B" w:rsidP="00F92AD3">
      <w:pPr>
        <w:tabs>
          <w:tab w:val="left" w:pos="360"/>
        </w:tabs>
        <w:ind w:left="720" w:hanging="720"/>
      </w:pPr>
      <w:r>
        <w:t>Legault, C.M. 2014. The ability of two age composition error distributions to estimate selectivity and spawning stock biomass in simulated stock assessments. Fish. Res. 158, 172-180.</w:t>
      </w:r>
    </w:p>
    <w:p w:rsidR="006D56A3" w:rsidRDefault="006D56A3" w:rsidP="00F92AD3">
      <w:pPr>
        <w:tabs>
          <w:tab w:val="left" w:pos="360"/>
        </w:tabs>
        <w:ind w:left="720" w:hanging="720"/>
      </w:pPr>
      <w:r>
        <w:t>McAllister, M.K., Ianelli, J.N. 1997.</w:t>
      </w:r>
      <w:r w:rsidR="001B4A6C">
        <w:t xml:space="preserve"> Bayesian stock assessment using catch-age data nd the sampling – importance resampling al</w:t>
      </w:r>
      <w:r w:rsidR="00C14762">
        <w:t>gorithm. Can. J. Fish. Aquat. Sci. 54, 284-300.</w:t>
      </w:r>
    </w:p>
    <w:p w:rsidR="00C14762" w:rsidRDefault="004456D1" w:rsidP="00F92AD3">
      <w:pPr>
        <w:tabs>
          <w:tab w:val="left" w:pos="360"/>
        </w:tabs>
        <w:ind w:left="720" w:hanging="720"/>
      </w:pPr>
      <w:r>
        <w:t>Methot, R.D.,</w:t>
      </w:r>
      <w:r w:rsidR="00C14762">
        <w:t xml:space="preserve"> Wetzel, C.R. 2013. Stock Synthesis: a biological and statistical framework for fish stock assessment and fishery management. Fish. Res. 142, 86-99.</w:t>
      </w:r>
    </w:p>
    <w:p w:rsidR="00D429A5" w:rsidRDefault="00D429A5" w:rsidP="00F92AD3">
      <w:pPr>
        <w:tabs>
          <w:tab w:val="left" w:pos="360"/>
        </w:tabs>
        <w:ind w:left="720" w:hanging="720"/>
      </w:pPr>
      <w:r>
        <w:t>Schnute, J. T., Richards, L. R. 1995. The influence of error on population estimates from catch-age models. Can. J. Fish. Aquat. Sci. 52, 2063-2077.</w:t>
      </w:r>
    </w:p>
    <w:p w:rsidR="004456D1" w:rsidRDefault="004456D1" w:rsidP="00F92AD3">
      <w:pPr>
        <w:tabs>
          <w:tab w:val="left" w:pos="360"/>
        </w:tabs>
        <w:ind w:left="720" w:hanging="720"/>
      </w:pPr>
      <w:r>
        <w:lastRenderedPageBreak/>
        <w:t>Stewart, I.J., Hamel, O.S. 2014. Bootstrapping of sample sizes for length- or age-composition data used in stock assessments. Can. J. Fish. Aquat. Sci. 71, 581-588.</w:t>
      </w:r>
    </w:p>
    <w:p w:rsidR="003A63B5" w:rsidRDefault="001B4A6C" w:rsidP="00F92AD3">
      <w:pPr>
        <w:tabs>
          <w:tab w:val="left" w:pos="360"/>
        </w:tabs>
        <w:ind w:left="720" w:hanging="720"/>
      </w:pPr>
      <w:r>
        <w:t>Taylor, I.</w:t>
      </w:r>
      <w:r w:rsidR="009A1BEA">
        <w:t>G., Grandin, C.</w:t>
      </w:r>
      <w:r>
        <w:t>,</w:t>
      </w:r>
      <w:r w:rsidR="009A1BEA">
        <w:t xml:space="preserve"> Hicks, A.C., Taylor, N.</w:t>
      </w:r>
      <w:r w:rsidR="00D33D4B">
        <w:t>, Cox, S. 2015. Status of the Pacific Hake (whiting) stock in U.S. and Canadian waters in 2015. Prepared by the Joint Technical Committee of the U.S. and Canada Packfic Hake/Whiting Agreement; National Marine Fishery Service; Canada Department of Fisheries and Oceans. 159 p</w:t>
      </w:r>
      <w:r w:rsidR="0092135A">
        <w:t>p</w:t>
      </w:r>
      <w:r w:rsidR="00D33D4B">
        <w:t>.</w:t>
      </w:r>
    </w:p>
    <w:p w:rsidR="00D33D4B" w:rsidRDefault="00D33D4B" w:rsidP="00F92AD3">
      <w:pPr>
        <w:tabs>
          <w:tab w:val="left" w:pos="360"/>
        </w:tabs>
        <w:ind w:left="720" w:hanging="720"/>
      </w:pPr>
    </w:p>
    <w:p w:rsidR="00BF4A5F" w:rsidRDefault="00BF4A5F">
      <w:pPr>
        <w:spacing w:after="200" w:line="276" w:lineRule="auto"/>
      </w:pPr>
      <w:r>
        <w:br w:type="page"/>
      </w:r>
    </w:p>
    <w:p w:rsidR="006B3596" w:rsidRDefault="006B3596" w:rsidP="00F92AD3">
      <w:pPr>
        <w:tabs>
          <w:tab w:val="left" w:pos="360"/>
        </w:tabs>
      </w:pPr>
      <w:r w:rsidRPr="006B3596">
        <w:lastRenderedPageBreak/>
        <w:t xml:space="preserve">Table 1. </w:t>
      </w:r>
      <w:r>
        <w:t>Life-history, fishery, and modelling parameters used for the simulation.</w:t>
      </w:r>
    </w:p>
    <w:p w:rsidR="006B3596" w:rsidRDefault="006B3596" w:rsidP="00F92AD3">
      <w:pPr>
        <w:tabs>
          <w:tab w:val="left" w:pos="360"/>
        </w:tabs>
      </w:pPr>
    </w:p>
    <w:p w:rsidR="006B3596" w:rsidRDefault="006B3596" w:rsidP="00F92AD3">
      <w:pPr>
        <w:tabs>
          <w:tab w:val="left" w:pos="360"/>
        </w:tabs>
      </w:pPr>
    </w:p>
    <w:p w:rsidR="00BF4A5F" w:rsidRDefault="00BF4A5F">
      <w:pPr>
        <w:spacing w:after="200" w:line="276" w:lineRule="auto"/>
      </w:pPr>
      <w:r>
        <w:br w:type="page"/>
      </w:r>
    </w:p>
    <w:p w:rsidR="006B3596" w:rsidRPr="006B3596" w:rsidRDefault="006B3596" w:rsidP="00F92AD3">
      <w:pPr>
        <w:tabs>
          <w:tab w:val="left" w:pos="360"/>
        </w:tabs>
      </w:pPr>
      <w:r>
        <w:lastRenderedPageBreak/>
        <w:t>Table 2. Combinations of operating and estimating models executed for the simulation.</w:t>
      </w:r>
    </w:p>
    <w:p w:rsidR="006B3596" w:rsidRDefault="006B3596" w:rsidP="00F92AD3">
      <w:pPr>
        <w:tabs>
          <w:tab w:val="left" w:pos="360"/>
        </w:tabs>
        <w:spacing w:after="200"/>
        <w:rPr>
          <w:b/>
        </w:rPr>
      </w:pPr>
    </w:p>
    <w:p w:rsidR="00640F68" w:rsidRDefault="00640F68" w:rsidP="00F92AD3">
      <w:pPr>
        <w:tabs>
          <w:tab w:val="left" w:pos="360"/>
        </w:tabs>
        <w:spacing w:after="200"/>
        <w:rPr>
          <w:ins w:id="28" w:author="JTT" w:date="2015-09-07T15:08:00Z"/>
          <w:b/>
        </w:rPr>
      </w:pPr>
      <w:ins w:id="29" w:author="JTT" w:date="2015-09-07T15:08:00Z">
        <w:r>
          <w:rPr>
            <w:b/>
          </w:rPr>
          <w:br w:type="page"/>
        </w:r>
      </w:ins>
    </w:p>
    <w:p w:rsidR="00BF4A5F" w:rsidRPr="004F2BAA" w:rsidRDefault="00BF4A5F" w:rsidP="00BF4A5F">
      <w:pPr>
        <w:tabs>
          <w:tab w:val="left" w:pos="360"/>
        </w:tabs>
        <w:spacing w:after="200"/>
        <w:rPr>
          <w:ins w:id="30" w:author="JTT" w:date="2015-09-07T15:08:00Z"/>
        </w:rPr>
      </w:pPr>
      <w:ins w:id="31" w:author="Kelli Johnson" w:date="2015-09-10T12:25:00Z">
        <w:r w:rsidRPr="004F2BAA">
          <w:lastRenderedPageBreak/>
          <w:t>Fig. 1</w:t>
        </w:r>
      </w:ins>
      <w:ins w:id="32" w:author="Kelli Johnson" w:date="2015-09-10T12:35:00Z">
        <w:r>
          <w:t>.</w:t>
        </w:r>
      </w:ins>
      <w:ins w:id="33" w:author="Kelli Johnson" w:date="2015-09-10T12:25:00Z">
        <w:r w:rsidRPr="004F2BAA">
          <w:t xml:space="preserve"> Input sample size (x-axis) and effective sample size (</w:t>
        </w:r>
      </w:ins>
      <m:oMath>
        <m:sSub>
          <m:sSubPr>
            <m:ctrlPr>
              <w:ins w:id="34" w:author="Kelli Johnson" w:date="2015-09-10T12:26:00Z">
                <w:rPr>
                  <w:rFonts w:ascii="Cambria Math" w:hAnsi="Cambria Math"/>
                  <w:i/>
                </w:rPr>
              </w:ins>
            </m:ctrlPr>
          </m:sSubPr>
          <m:e>
            <m:r>
              <w:ins w:id="35" w:author="Kelli Johnson" w:date="2015-09-10T12:26:00Z">
                <w:rPr>
                  <w:rFonts w:ascii="Cambria Math" w:hAnsi="Cambria Math"/>
                </w:rPr>
                <m:t>N</m:t>
              </w:ins>
            </m:r>
          </m:e>
          <m:sub>
            <m:r>
              <w:ins w:id="36" w:author="Kelli Johnson" w:date="2015-09-10T12:26:00Z">
                <w:rPr>
                  <w:rFonts w:ascii="Cambria Math" w:hAnsi="Cambria Math"/>
                </w:rPr>
                <m:t>eff</m:t>
              </w:ins>
            </m:r>
          </m:sub>
        </m:sSub>
      </m:oMath>
      <w:ins w:id="37" w:author="Kelli Johnson" w:date="2015-09-10T12:25:00Z">
        <w:r w:rsidRPr="004F2BAA">
          <w:t>; y-axis)</w:t>
        </w:r>
      </w:ins>
      <w:ins w:id="38" w:author="Kelli Johnson" w:date="2015-09-10T12:26:00Z">
        <w:r w:rsidRPr="004F2BAA">
          <w:t xml:space="preserve"> for two paramaterizations of the Dirichlet-Multinomial (DM) distribution across varying values for the DM parameter specific to each </w:t>
        </w:r>
      </w:ins>
      <w:ins w:id="39" w:author="Kelli Johnson" w:date="2015-09-10T12:27:00Z">
        <w:r w:rsidRPr="004F2BAA">
          <w:t>parameterization</w:t>
        </w:r>
      </w:ins>
      <w:ins w:id="40" w:author="Kelli Johnson" w:date="2015-09-10T12:26:00Z">
        <w:r w:rsidRPr="004F2BAA">
          <w:t>.</w:t>
        </w:r>
      </w:ins>
      <w:ins w:id="41" w:author="Kelli Johnson" w:date="2015-09-10T12:32:00Z">
        <w:r>
          <w:t xml:space="preserve"> The dashed line represents the 1:1 line where the input sample size is the same as the </w:t>
        </w:r>
      </w:ins>
      <m:oMath>
        <m:sSub>
          <m:sSubPr>
            <m:ctrlPr>
              <w:ins w:id="42" w:author="Kelli Johnson" w:date="2015-09-10T12:33:00Z">
                <w:rPr>
                  <w:rFonts w:ascii="Cambria Math" w:hAnsi="Cambria Math"/>
                  <w:i/>
                </w:rPr>
              </w:ins>
            </m:ctrlPr>
          </m:sSubPr>
          <m:e>
            <m:r>
              <w:ins w:id="43" w:author="Kelli Johnson" w:date="2015-09-10T12:33:00Z">
                <w:rPr>
                  <w:rFonts w:ascii="Cambria Math" w:hAnsi="Cambria Math"/>
                </w:rPr>
                <m:t>N</m:t>
              </w:ins>
            </m:r>
          </m:e>
          <m:sub>
            <m:r>
              <w:ins w:id="44" w:author="Kelli Johnson" w:date="2015-09-10T12:33:00Z">
                <w:rPr>
                  <w:rFonts w:ascii="Cambria Math" w:hAnsi="Cambria Math"/>
                </w:rPr>
                <m:t>eff</m:t>
              </w:ins>
            </m:r>
          </m:sub>
        </m:sSub>
      </m:oMath>
      <w:ins w:id="45" w:author="Kelli Johnson" w:date="2015-09-10T12:33:00Z">
        <w:r>
          <w:rPr>
            <w:rFonts w:eastAsiaTheme="minorEastAsia"/>
          </w:rPr>
          <w:t>.</w:t>
        </w:r>
      </w:ins>
    </w:p>
    <w:p w:rsidR="00640F68" w:rsidRPr="00DA4FCB" w:rsidDel="004F2BAA" w:rsidRDefault="00640F68" w:rsidP="00F92AD3">
      <w:pPr>
        <w:tabs>
          <w:tab w:val="left" w:pos="360"/>
        </w:tabs>
        <w:rPr>
          <w:ins w:id="46" w:author="JTT" w:date="2015-09-07T15:08:00Z"/>
          <w:del w:id="47" w:author="Kelli Johnson" w:date="2015-09-10T12:27:00Z"/>
        </w:rPr>
      </w:pPr>
      <w:ins w:id="48" w:author="JTT" w:date="2015-09-07T15:08:00Z">
        <w:del w:id="49" w:author="Kelli Johnson" w:date="2015-09-10T12:27:00Z">
          <w:r w:rsidRPr="00FB6572" w:rsidDel="004F2BAA">
            <w:rPr>
              <w:rPrChange w:id="50" w:author="JTT" w:date="2015-09-07T16:29:00Z">
                <w:rPr>
                  <w:b/>
                </w:rPr>
              </w:rPrChange>
            </w:rPr>
            <w:delText xml:space="preserve">Fig. 1 – Plot of </w:delText>
          </w:r>
        </w:del>
      </w:ins>
      <w:ins w:id="51" w:author="JTT" w:date="2015-09-07T15:09:00Z">
        <w:del w:id="52" w:author="Kelli Johnson" w:date="2015-09-10T12:27:00Z">
          <w:r w:rsidRPr="00FB6572" w:rsidDel="004F2BAA">
            <w:rPr>
              <w:rPrChange w:id="53" w:author="JTT" w:date="2015-09-07T16:29:00Z">
                <w:rPr>
                  <w:b/>
                </w:rPr>
              </w:rPrChange>
            </w:rPr>
            <w:delText>input sample size (x-axis) and effective sample size (y-axis) for two different parameterizations of the Dirichlet-Multinomial distribution and varyi</w:delText>
          </w:r>
          <w:r w:rsidR="00FD70D0" w:rsidDel="004F2BAA">
            <w:delText>ng values for the D-M parameter</w:delText>
          </w:r>
        </w:del>
      </w:ins>
      <w:ins w:id="54" w:author="JTT" w:date="2015-09-07T15:10:00Z">
        <w:del w:id="55" w:author="Kelli Johnson" w:date="2015-09-10T12:27:00Z">
          <w:r w:rsidRPr="00DA4FCB" w:rsidDel="004F2BAA">
            <w:delText>.</w:delText>
          </w:r>
        </w:del>
      </w:ins>
    </w:p>
    <w:p w:rsidR="00640F68" w:rsidRDefault="00FD70D0" w:rsidP="00F92AD3">
      <w:pPr>
        <w:tabs>
          <w:tab w:val="left" w:pos="360"/>
        </w:tabs>
        <w:spacing w:after="200"/>
        <w:rPr>
          <w:ins w:id="56" w:author="Kelli Johnson" w:date="2015-09-10T12:25:00Z"/>
          <w:b/>
        </w:rPr>
      </w:pPr>
      <w:commentRangeStart w:id="57"/>
      <w:ins w:id="58" w:author="JTT" w:date="2015-09-07T16:33:00Z">
        <w:r>
          <w:rPr>
            <w:b/>
            <w:noProof/>
          </w:rPr>
          <w:drawing>
            <wp:inline distT="0" distB="0" distL="0" distR="0" wp14:anchorId="62C73176" wp14:editId="0EC16F1C">
              <wp:extent cx="5486400" cy="2743200"/>
              <wp:effectExtent l="0" t="0" r="0" b="0"/>
              <wp:docPr id="4" name="Picture 4" descr="C:\Users\James.Thorson\Desktop\UW Hideaway\Collaborations\2015 -- Dirichlet-Multinomial\Compare_parameteriz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mes.Thorson\Desktop\UW Hideaway\Collaborations\2015 -- Dirichlet-Multinomial\Compare_parameterization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743200"/>
                      </a:xfrm>
                      <a:prstGeom prst="rect">
                        <a:avLst/>
                      </a:prstGeom>
                      <a:noFill/>
                      <a:ln>
                        <a:noFill/>
                      </a:ln>
                    </pic:spPr>
                  </pic:pic>
                </a:graphicData>
              </a:graphic>
            </wp:inline>
          </w:drawing>
        </w:r>
      </w:ins>
      <w:commentRangeEnd w:id="57"/>
      <w:r w:rsidR="006B3596">
        <w:rPr>
          <w:rStyle w:val="CommentReference"/>
        </w:rPr>
        <w:commentReference w:id="57"/>
      </w:r>
    </w:p>
    <w:p w:rsidR="00FB6572" w:rsidRDefault="00FB6572" w:rsidP="00F92AD3">
      <w:pPr>
        <w:tabs>
          <w:tab w:val="left" w:pos="360"/>
        </w:tabs>
        <w:spacing w:after="200"/>
        <w:rPr>
          <w:ins w:id="59" w:author="JTT" w:date="2015-09-07T16:29:00Z"/>
          <w:b/>
        </w:rPr>
      </w:pPr>
      <w:ins w:id="60" w:author="JTT" w:date="2015-09-07T16:29:00Z">
        <w:r>
          <w:rPr>
            <w:b/>
          </w:rPr>
          <w:br w:type="page"/>
        </w:r>
      </w:ins>
    </w:p>
    <w:p w:rsidR="00BF4A5F" w:rsidRDefault="00BF4A5F" w:rsidP="00F92AD3">
      <w:pPr>
        <w:tabs>
          <w:tab w:val="left" w:pos="360"/>
        </w:tabs>
      </w:pPr>
      <w:ins w:id="61" w:author="Kelli Johnson" w:date="2015-09-10T12:27:00Z">
        <w:r w:rsidRPr="006B3596">
          <w:lastRenderedPageBreak/>
          <w:t>Fig. 2</w:t>
        </w:r>
      </w:ins>
      <w:ins w:id="62" w:author="Kelli Johnson" w:date="2015-09-10T12:35:00Z">
        <w:r>
          <w:t>.</w:t>
        </w:r>
      </w:ins>
      <w:ins w:id="63" w:author="Kelli Johnson" w:date="2015-09-10T12:27:00Z">
        <w:r w:rsidRPr="006B3596">
          <w:t xml:space="preserve"> Comparison of </w:t>
        </w:r>
      </w:ins>
      <w:r w:rsidR="00A36D5B">
        <w:t>spawning output relative to average unfished levels</w:t>
      </w:r>
      <w:ins w:id="64" w:author="Kelli Johnson" w:date="2015-09-10T12:28:00Z">
        <w:r w:rsidRPr="006B3596">
          <w:t xml:space="preserve"> (</w:t>
        </w:r>
      </w:ins>
      <w:r w:rsidR="00A36D5B">
        <w:t>top</w:t>
      </w:r>
      <w:ins w:id="65" w:author="Kelli Johnson" w:date="2015-09-10T12:28:00Z">
        <w:r w:rsidRPr="006B3596">
          <w:t>)</w:t>
        </w:r>
      </w:ins>
      <w:ins w:id="66" w:author="Kelli Johnson" w:date="2015-09-10T12:27:00Z">
        <w:r w:rsidRPr="006B3596">
          <w:t xml:space="preserve">, spawning </w:t>
        </w:r>
      </w:ins>
      <w:r w:rsidR="00A36D5B">
        <w:t>output</w:t>
      </w:r>
      <w:ins w:id="67" w:author="Kelli Johnson" w:date="2015-09-10T12:28:00Z">
        <w:r w:rsidRPr="006B3596">
          <w:t xml:space="preserve"> (SPB; middle)</w:t>
        </w:r>
      </w:ins>
      <w:ins w:id="68" w:author="Kelli Johnson" w:date="2015-09-10T12:27:00Z">
        <w:r w:rsidRPr="006B3596">
          <w:t>, and fishing</w:t>
        </w:r>
        <w:r>
          <w:t xml:space="preserve"> intensity (F</w:t>
        </w:r>
        <w:r>
          <w:rPr>
            <w:vertAlign w:val="subscript"/>
          </w:rPr>
          <w:t>SPR</w:t>
        </w:r>
      </w:ins>
      <w:ins w:id="69" w:author="Kelli Johnson" w:date="2015-09-10T12:28:00Z">
        <w:r>
          <w:t>; right)</w:t>
        </w:r>
      </w:ins>
      <w:ins w:id="70" w:author="Kelli Johnson" w:date="2015-09-10T12:27:00Z">
        <w:r>
          <w:t xml:space="preserve"> for the Pacific hake assessment given four alternative methods of weighting the age-composition data</w:t>
        </w:r>
      </w:ins>
      <w:ins w:id="71" w:author="Kelli Johnson" w:date="2015-09-10T12:28:00Z">
        <w:r>
          <w:t>: (</w:t>
        </w:r>
      </w:ins>
      <w:ins w:id="72" w:author="Kelli Johnson" w:date="2015-09-10T13:14:00Z">
        <w:r>
          <w:t>i</w:t>
        </w:r>
      </w:ins>
      <w:ins w:id="73" w:author="Kelli Johnson" w:date="2015-09-10T12:28:00Z">
        <w:r>
          <w:t>) unweighted (red), (</w:t>
        </w:r>
      </w:ins>
      <w:ins w:id="74" w:author="Kelli Johnson" w:date="2015-09-10T13:14:00Z">
        <w:r>
          <w:t>ii</w:t>
        </w:r>
      </w:ins>
      <w:ins w:id="75" w:author="Kelli Johnson" w:date="2015-09-10T12:28:00Z">
        <w:r>
          <w:t>) tuned (green); (</w:t>
        </w:r>
      </w:ins>
      <w:ins w:id="76" w:author="Kelli Johnson" w:date="2015-09-10T13:14:00Z">
        <w:r>
          <w:t>iii</w:t>
        </w:r>
      </w:ins>
      <w:ins w:id="77" w:author="Kelli Johnson" w:date="2015-09-10T12:28:00Z">
        <w:r>
          <w:t>) Dirichlet-Multinomial distribution (blue); and (</w:t>
        </w:r>
      </w:ins>
      <w:ins w:id="78" w:author="Kelli Johnson" w:date="2015-09-10T13:14:00Z">
        <w:r>
          <w:t>iv</w:t>
        </w:r>
      </w:ins>
      <w:ins w:id="79" w:author="Kelli Johnson" w:date="2015-09-10T12:28:00Z">
        <w:r>
          <w:t xml:space="preserve">) </w:t>
        </w:r>
      </w:ins>
      <w:ins w:id="80" w:author="Kelli Johnson" w:date="2015-09-10T13:14:00Z">
        <w:r>
          <w:t xml:space="preserve">weight of zero for the </w:t>
        </w:r>
      </w:ins>
      <w:ins w:id="81" w:author="Kelli Johnson" w:date="2015-09-10T12:28:00Z">
        <w:r>
          <w:t>age-composition data (black)</w:t>
        </w:r>
      </w:ins>
      <w:ins w:id="82" w:author="Kelli Johnson" w:date="2015-09-10T12:27:00Z">
        <w:r>
          <w:t xml:space="preserve">.  </w:t>
        </w:r>
      </w:ins>
    </w:p>
    <w:p w:rsidR="007F1504" w:rsidRPr="00DA4FCB" w:rsidRDefault="00A36D5B" w:rsidP="00F92AD3">
      <w:pPr>
        <w:tabs>
          <w:tab w:val="left" w:pos="360"/>
        </w:tabs>
        <w:rPr>
          <w:ins w:id="83" w:author="JTT" w:date="2015-09-07T16:29:00Z"/>
        </w:rPr>
      </w:pPr>
      <w:r>
        <w:rPr>
          <w:noProof/>
        </w:rPr>
        <w:drawing>
          <wp:inline distT="0" distB="0" distL="0" distR="0">
            <wp:extent cx="3657600" cy="5486400"/>
            <wp:effectExtent l="0" t="0" r="0" b="0"/>
            <wp:docPr id="5" name="Picture 5" descr="C:\Users\James.Thorson\Desktop\UW Hideaway\Collaborations\2015 -- Dirichlet-Multinomial\hake from rick\V3.3_2015-06-16\Comparison_with_ha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mes.Thorson\Desktop\UW Hideaway\Collaborations\2015 -- Dirichlet-Multinomial\hake from rick\V3.3_2015-06-16\Comparison_with_hak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7600" cy="5486400"/>
                    </a:xfrm>
                    <a:prstGeom prst="rect">
                      <a:avLst/>
                    </a:prstGeom>
                    <a:noFill/>
                    <a:ln>
                      <a:noFill/>
                    </a:ln>
                  </pic:spPr>
                </pic:pic>
              </a:graphicData>
            </a:graphic>
          </wp:inline>
        </w:drawing>
      </w:r>
      <w:r w:rsidR="00BF4A5F" w:rsidRPr="00BF4A5F">
        <w:t xml:space="preserve"> </w:t>
      </w:r>
      <w:r w:rsidR="004F2BAA">
        <w:rPr>
          <w:rStyle w:val="CommentReference"/>
        </w:rPr>
        <w:commentReference w:id="84"/>
      </w:r>
    </w:p>
    <w:p w:rsidR="00BF4A5F" w:rsidRDefault="00BF4A5F">
      <w:pPr>
        <w:spacing w:after="200" w:line="276" w:lineRule="auto"/>
      </w:pPr>
      <w:r>
        <w:br w:type="page"/>
      </w:r>
    </w:p>
    <w:p w:rsidR="006B3596" w:rsidRDefault="00BF4A5F" w:rsidP="00F92AD3">
      <w:pPr>
        <w:tabs>
          <w:tab w:val="left" w:pos="360"/>
        </w:tabs>
        <w:rPr>
          <w:ins w:id="85" w:author="Kelli Johnson" w:date="2015-09-10T12:34:00Z"/>
        </w:rPr>
      </w:pPr>
      <w:ins w:id="86" w:author="Kelli Johnson" w:date="2015-09-10T12:34:00Z">
        <w:r>
          <w:lastRenderedPageBreak/>
          <w:t>Fig. 3</w:t>
        </w:r>
      </w:ins>
      <w:ins w:id="87" w:author="Kelli Johnson" w:date="2015-09-10T15:37:00Z">
        <w:r>
          <w:t>. Estimated effective sample size (</w:t>
        </w:r>
        <m:oMath>
          <m:sSub>
            <m:sSubPr>
              <m:ctrlPr>
                <w:rPr>
                  <w:rFonts w:ascii="Cambria Math" w:hAnsi="Cambria Math"/>
                  <w:i/>
                </w:rPr>
              </m:ctrlPr>
            </m:sSubPr>
            <m:e>
              <m:r>
                <w:rPr>
                  <w:rFonts w:ascii="Cambria Math" w:hAnsi="Cambria Math"/>
                </w:rPr>
                <m:t>N</m:t>
              </m:r>
            </m:e>
            <m:sub>
              <m:r>
                <w:rPr>
                  <w:rFonts w:ascii="Cambria Math" w:hAnsi="Cambria Math"/>
                </w:rPr>
                <m:t>eff</m:t>
              </m:r>
            </m:sub>
          </m:sSub>
        </m:oMath>
        <w:r>
          <w:rPr>
            <w:rFonts w:eastAsiaTheme="minorEastAsia"/>
          </w:rPr>
          <w:t xml:space="preserve">) from </w:t>
        </w:r>
      </w:ins>
      <w:ins w:id="88" w:author="Kelli Johnson" w:date="2015-09-10T15:38:00Z">
        <w:r>
          <w:rPr>
            <w:rFonts w:eastAsiaTheme="minorEastAsia"/>
          </w:rPr>
          <w:t xml:space="preserve">parameterization #2 of </w:t>
        </w:r>
      </w:ins>
      <w:ins w:id="89" w:author="Kelli Johnson" w:date="2015-09-10T15:37:00Z">
        <w:r>
          <w:rPr>
            <w:rFonts w:eastAsiaTheme="minorEastAsia"/>
          </w:rPr>
          <w:t>the Dirichlet-Multinomial</w:t>
        </w:r>
      </w:ins>
      <w:ins w:id="90" w:author="Kelli Johnson" w:date="2015-09-10T15:38:00Z">
        <w:r>
          <w:rPr>
            <w:rFonts w:eastAsiaTheme="minorEastAsia"/>
          </w:rPr>
          <w:t xml:space="preserve"> (DM)</w:t>
        </w:r>
      </w:ins>
      <w:ins w:id="91" w:author="Kelli Johnson" w:date="2015-09-10T15:37:00Z">
        <w:r>
          <w:rPr>
            <w:rFonts w:eastAsiaTheme="minorEastAsia"/>
          </w:rPr>
          <w:t xml:space="preserve"> distribution</w:t>
        </w:r>
      </w:ins>
      <w:ins w:id="92" w:author="Kelli Johnson" w:date="2015-09-10T15:38:00Z">
        <w:r>
          <w:rPr>
            <w:rFonts w:eastAsiaTheme="minorEastAsia"/>
          </w:rPr>
          <w:t xml:space="preserve"> implemented in Stock Synthesis as the amount of information contained in the data decreased (i.e., operating model (OM) inflation factor).</w:t>
        </w:r>
      </w:ins>
      <w:ins w:id="93" w:author="Kelli Johnson" w:date="2015-09-10T15:39:00Z">
        <w:r w:rsidR="00582FDA">
          <w:rPr>
            <w:noProof/>
          </w:rPr>
          <w:drawing>
            <wp:inline distT="0" distB="0" distL="0" distR="0" wp14:anchorId="292684E0" wp14:editId="45C44C8F">
              <wp:extent cx="4270375" cy="4270375"/>
              <wp:effectExtent l="0" t="0" r="0" b="0"/>
              <wp:docPr id="12" name="Picture 12" descr="C:\SS\Dirichlet-Multinomial\results\ESS_inf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SS\Dirichlet-Multinomial\results\ESS_inflat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0375" cy="4270375"/>
                      </a:xfrm>
                      <a:prstGeom prst="rect">
                        <a:avLst/>
                      </a:prstGeom>
                      <a:noFill/>
                      <a:ln>
                        <a:noFill/>
                      </a:ln>
                    </pic:spPr>
                  </pic:pic>
                </a:graphicData>
              </a:graphic>
            </wp:inline>
          </w:drawing>
        </w:r>
      </w:ins>
    </w:p>
    <w:p w:rsidR="00BF4A5F" w:rsidRDefault="00BF4A5F">
      <w:pPr>
        <w:spacing w:after="200" w:line="276" w:lineRule="auto"/>
      </w:pPr>
      <w:r>
        <w:br w:type="page"/>
      </w:r>
    </w:p>
    <w:p w:rsidR="00BF4A5F" w:rsidRPr="00582FDA" w:rsidRDefault="00BF4A5F" w:rsidP="00BF4A5F">
      <w:pPr>
        <w:tabs>
          <w:tab w:val="left" w:pos="360"/>
        </w:tabs>
        <w:rPr>
          <w:b/>
        </w:rPr>
      </w:pPr>
      <w:ins w:id="94" w:author="Kelli Johnson" w:date="2015-09-10T12:35:00Z">
        <w:r>
          <w:lastRenderedPageBreak/>
          <w:t xml:space="preserve">Fig. 4. </w:t>
        </w:r>
      </w:ins>
      <w:ins w:id="95" w:author="Kelli Johnson" w:date="2015-09-10T15:40:00Z">
        <w:r>
          <w:t xml:space="preserve">Relative error in estimates of </w:t>
        </w:r>
      </w:ins>
      <m:oMath>
        <m:r>
          <w:ins w:id="96" w:author="Kelli Johnson" w:date="2015-09-10T15:41:00Z">
            <w:rPr>
              <w:rFonts w:ascii="Cambria Math" w:hAnsi="Cambria Math"/>
            </w:rPr>
            <m:t>ln</m:t>
          </w:ins>
        </m:r>
        <m:d>
          <m:dPr>
            <m:ctrlPr>
              <w:ins w:id="97" w:author="Kelli Johnson" w:date="2015-09-10T15:41:00Z">
                <w:rPr>
                  <w:rFonts w:ascii="Cambria Math" w:hAnsi="Cambria Math"/>
                  <w:i/>
                </w:rPr>
              </w:ins>
            </m:ctrlPr>
          </m:dPr>
          <m:e>
            <m:sSub>
              <m:sSubPr>
                <m:ctrlPr>
                  <w:ins w:id="98" w:author="Kelli Johnson" w:date="2015-09-10T15:41:00Z">
                    <w:rPr>
                      <w:rFonts w:ascii="Cambria Math" w:hAnsi="Cambria Math"/>
                      <w:i/>
                    </w:rPr>
                  </w:ins>
                </m:ctrlPr>
              </m:sSubPr>
              <m:e>
                <m:r>
                  <w:ins w:id="99" w:author="Kelli Johnson" w:date="2015-09-10T15:41:00Z">
                    <w:rPr>
                      <w:rFonts w:ascii="Cambria Math" w:hAnsi="Cambria Math"/>
                    </w:rPr>
                    <m:t>R</m:t>
                  </w:ins>
                </m:r>
              </m:e>
              <m:sub>
                <m:r>
                  <w:ins w:id="100" w:author="Kelli Johnson" w:date="2015-09-10T15:41:00Z">
                    <w:rPr>
                      <w:rFonts w:ascii="Cambria Math" w:hAnsi="Cambria Math"/>
                    </w:rPr>
                    <m:t>0</m:t>
                  </w:ins>
                </m:r>
              </m:sub>
            </m:sSub>
          </m:e>
        </m:d>
      </m:oMath>
      <w:ins w:id="101" w:author="Kelli Johnson" w:date="2015-09-10T15:41:00Z">
        <w:r>
          <w:rPr>
            <w:rFonts w:eastAsiaTheme="minorEastAsia"/>
          </w:rPr>
          <w:t xml:space="preserve"> and </w:t>
        </w:r>
        <w:r>
          <w:rPr>
            <w:rFonts w:eastAsiaTheme="minorEastAsia"/>
            <w:i/>
          </w:rPr>
          <w:t>M</w:t>
        </w:r>
        <w:r>
          <w:rPr>
            <w:rFonts w:eastAsiaTheme="minorEastAsia"/>
          </w:rPr>
          <w:t xml:space="preserve"> across estimation methods (rows; multinomial (MN) and Dirichlet-Multinomial (DM)) and levels of inflation for the fishery age-composition data in the operating model (columns). Gradients are shown for </w:t>
        </w:r>
      </w:ins>
      <w:ins w:id="102" w:author="Kelli Johnson" w:date="2015-09-10T15:43:00Z">
        <w:r>
          <w:rPr>
            <w:rFonts w:eastAsiaTheme="minorEastAsia"/>
          </w:rPr>
          <w:t>the</w:t>
        </w:r>
      </w:ins>
      <w:ins w:id="103" w:author="Kelli Johnson" w:date="2015-09-10T15:41:00Z">
        <w:r>
          <w:rPr>
            <w:rFonts w:eastAsiaTheme="minorEastAsia"/>
          </w:rPr>
          <w:t xml:space="preserve"> </w:t>
        </w:r>
      </w:ins>
      <w:ins w:id="104" w:author="Kelli Johnson" w:date="2015-09-10T15:43:00Z">
        <w:r>
          <w:rPr>
            <w:rFonts w:eastAsiaTheme="minorEastAsia"/>
          </w:rPr>
          <w:t xml:space="preserve">estimation method with red indicating models that may not have properly converged. Lower left paneldoes not contain results because the DM </w:t>
        </w:r>
      </w:ins>
      <w:ins w:id="105" w:author="Kelli Johnson" w:date="2015-09-10T15:44:00Z">
        <w:r>
          <w:rPr>
            <w:rFonts w:eastAsiaTheme="minorEastAsia"/>
          </w:rPr>
          <w:t xml:space="preserve">estimation </w:t>
        </w:r>
      </w:ins>
      <w:ins w:id="106" w:author="Kelli Johnson" w:date="2015-09-10T15:43:00Z">
        <w:r>
          <w:rPr>
            <w:rFonts w:eastAsiaTheme="minorEastAsia"/>
          </w:rPr>
          <w:t xml:space="preserve">method was not used </w:t>
        </w:r>
      </w:ins>
      <w:ins w:id="107" w:author="Kelli Johnson" w:date="2015-09-10T15:44:00Z">
        <w:r>
          <w:rPr>
            <w:rFonts w:eastAsiaTheme="minorEastAsia"/>
          </w:rPr>
          <w:t>when the inflation factor was one.</w:t>
        </w:r>
      </w:ins>
    </w:p>
    <w:p w:rsidR="006B3596" w:rsidRDefault="00582FDA" w:rsidP="00F92AD3">
      <w:pPr>
        <w:tabs>
          <w:tab w:val="left" w:pos="360"/>
        </w:tabs>
        <w:rPr>
          <w:ins w:id="108" w:author="Kelli Johnson" w:date="2015-09-10T12:35:00Z"/>
        </w:rPr>
      </w:pPr>
      <w:ins w:id="109" w:author="Kelli Johnson" w:date="2015-09-10T15:40:00Z">
        <w:r>
          <w:rPr>
            <w:noProof/>
          </w:rPr>
          <w:drawing>
            <wp:inline distT="0" distB="0" distL="0" distR="0" wp14:anchorId="16B9D2DB" wp14:editId="71DAEB48">
              <wp:extent cx="4270375" cy="4270375"/>
              <wp:effectExtent l="0" t="0" r="0" b="0"/>
              <wp:docPr id="14" name="Picture 14" descr="C:\SS\Dirichlet-Multinomial\results\R0andM_inf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SS\Dirichlet-Multinomial\results\R0andM_inflati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70375" cy="4270375"/>
                      </a:xfrm>
                      <a:prstGeom prst="rect">
                        <a:avLst/>
                      </a:prstGeom>
                      <a:noFill/>
                      <a:ln>
                        <a:noFill/>
                      </a:ln>
                    </pic:spPr>
                  </pic:pic>
                </a:graphicData>
              </a:graphic>
            </wp:inline>
          </w:drawing>
        </w:r>
      </w:ins>
    </w:p>
    <w:p w:rsidR="006B3596" w:rsidRPr="00582FDA" w:rsidRDefault="006B3596" w:rsidP="00BF4A5F">
      <w:pPr>
        <w:tabs>
          <w:tab w:val="left" w:pos="360"/>
        </w:tabs>
        <w:rPr>
          <w:b/>
        </w:rPr>
      </w:pPr>
    </w:p>
    <w:sectPr w:rsidR="006B3596" w:rsidRPr="00582FDA" w:rsidSect="003A63B5">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Kelli Johnson" w:date="2015-09-02T16:35:00Z" w:initials="KFJ">
    <w:p w:rsidR="00E77EC4" w:rsidRDefault="00E77EC4">
      <w:pPr>
        <w:pStyle w:val="CommentText"/>
      </w:pPr>
      <w:r>
        <w:rPr>
          <w:rStyle w:val="CommentReference"/>
        </w:rPr>
        <w:annotationRef/>
      </w:r>
      <w:r>
        <w:t>Coggins and Quinn, 1998; Crone and Sampson, 1998</w:t>
      </w:r>
    </w:p>
    <w:p w:rsidR="00E77EC4" w:rsidRDefault="00E77EC4">
      <w:pPr>
        <w:pStyle w:val="CommentText"/>
      </w:pPr>
    </w:p>
    <w:p w:rsidR="00E77EC4" w:rsidRDefault="00E77EC4">
      <w:pPr>
        <w:pStyle w:val="CommentText"/>
      </w:pPr>
      <w:r>
        <w:t>Need to read to make sure.</w:t>
      </w:r>
    </w:p>
  </w:comment>
  <w:comment w:id="4" w:author="JTT" w:date="2015-09-07T16:29:00Z" w:initials="JT">
    <w:p w:rsidR="00E77EC4" w:rsidRDefault="00E77EC4" w:rsidP="003A09D6">
      <w:pPr>
        <w:pStyle w:val="CommentText"/>
      </w:pPr>
      <w:r>
        <w:rPr>
          <w:rStyle w:val="CommentReference"/>
        </w:rPr>
        <w:annotationRef/>
      </w:r>
      <w:r>
        <w:t>The first term is currently missing in SS V3.3</w:t>
      </w:r>
    </w:p>
  </w:comment>
  <w:comment w:id="57" w:author="Kelli Johnson" w:date="2015-09-10T12:34:00Z" w:initials="KFJ">
    <w:p w:rsidR="00E77EC4" w:rsidRDefault="00E77EC4">
      <w:pPr>
        <w:pStyle w:val="CommentText"/>
      </w:pPr>
      <w:r>
        <w:rPr>
          <w:rStyle w:val="CommentReference"/>
        </w:rPr>
        <w:annotationRef/>
      </w:r>
      <w:r>
        <w:t>JTT can you upload the code you used to create the data for this plot?</w:t>
      </w:r>
    </w:p>
  </w:comment>
  <w:comment w:id="84" w:author="Kelli Johnson" w:date="2015-09-10T12:31:00Z" w:initials="KFJ">
    <w:p w:rsidR="00E77EC4" w:rsidRDefault="00E77EC4">
      <w:pPr>
        <w:pStyle w:val="CommentText"/>
      </w:pPr>
      <w:r>
        <w:rPr>
          <w:rStyle w:val="CommentReference"/>
        </w:rPr>
        <w:annotationRef/>
      </w:r>
      <w:r>
        <w:t>Titles need to be changed to match the abbreviations given in the caption.</w:t>
      </w:r>
    </w:p>
    <w:p w:rsidR="00E77EC4" w:rsidRDefault="00E77EC4">
      <w:pPr>
        <w:pStyle w:val="CommentText"/>
      </w:pPr>
    </w:p>
    <w:p w:rsidR="00E77EC4" w:rsidRDefault="00E77EC4">
      <w:pPr>
        <w:pStyle w:val="CommentText"/>
      </w:pPr>
      <w:r>
        <w:t>Also this might look better as a 3 x 1 rather than a 1 x 3, then you could mash them all together and just label the x axis once.</w:t>
      </w:r>
    </w:p>
    <w:p w:rsidR="00E77EC4" w:rsidRDefault="00E77EC4">
      <w:pPr>
        <w:pStyle w:val="CommentText"/>
      </w:pPr>
    </w:p>
    <w:p w:rsidR="00E77EC4" w:rsidRDefault="00E77EC4">
      <w:pPr>
        <w:pStyle w:val="CommentText"/>
      </w:pPr>
      <w:r>
        <w:t>The confidence intervals need to be explained in the caption.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EB1A12"/>
    <w:multiLevelType w:val="hybridMultilevel"/>
    <w:tmpl w:val="AB4E7DC0"/>
    <w:lvl w:ilvl="0" w:tplc="44E46F70">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8456356"/>
    <w:multiLevelType w:val="hybridMultilevel"/>
    <w:tmpl w:val="292497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AD17046"/>
    <w:multiLevelType w:val="hybridMultilevel"/>
    <w:tmpl w:val="07C8F3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550"/>
    <w:rsid w:val="00003B86"/>
    <w:rsid w:val="000100BA"/>
    <w:rsid w:val="00020425"/>
    <w:rsid w:val="000B4A6E"/>
    <w:rsid w:val="001760A3"/>
    <w:rsid w:val="001B4A6C"/>
    <w:rsid w:val="001D490A"/>
    <w:rsid w:val="001E4EEC"/>
    <w:rsid w:val="001F3C0B"/>
    <w:rsid w:val="00212B29"/>
    <w:rsid w:val="002564DE"/>
    <w:rsid w:val="00280874"/>
    <w:rsid w:val="002B647A"/>
    <w:rsid w:val="002F6B24"/>
    <w:rsid w:val="0032311B"/>
    <w:rsid w:val="00327277"/>
    <w:rsid w:val="00335D6C"/>
    <w:rsid w:val="0036045D"/>
    <w:rsid w:val="003A09D6"/>
    <w:rsid w:val="003A63B5"/>
    <w:rsid w:val="003E62F3"/>
    <w:rsid w:val="0041622D"/>
    <w:rsid w:val="004456D1"/>
    <w:rsid w:val="0046263D"/>
    <w:rsid w:val="00491F03"/>
    <w:rsid w:val="004926EE"/>
    <w:rsid w:val="004A0E05"/>
    <w:rsid w:val="004F2BAA"/>
    <w:rsid w:val="00527D55"/>
    <w:rsid w:val="00565741"/>
    <w:rsid w:val="00582FDA"/>
    <w:rsid w:val="0059430C"/>
    <w:rsid w:val="00640F68"/>
    <w:rsid w:val="00641550"/>
    <w:rsid w:val="00646471"/>
    <w:rsid w:val="006B3596"/>
    <w:rsid w:val="006D56A3"/>
    <w:rsid w:val="007434CF"/>
    <w:rsid w:val="00753ED2"/>
    <w:rsid w:val="007D46AD"/>
    <w:rsid w:val="007F1504"/>
    <w:rsid w:val="00806A71"/>
    <w:rsid w:val="008A2439"/>
    <w:rsid w:val="008E6C1B"/>
    <w:rsid w:val="0092135A"/>
    <w:rsid w:val="009A1BEA"/>
    <w:rsid w:val="00A36D5B"/>
    <w:rsid w:val="00A90C11"/>
    <w:rsid w:val="00B5376F"/>
    <w:rsid w:val="00BD5047"/>
    <w:rsid w:val="00BE3165"/>
    <w:rsid w:val="00BF4A5F"/>
    <w:rsid w:val="00C14762"/>
    <w:rsid w:val="00C26578"/>
    <w:rsid w:val="00C5474F"/>
    <w:rsid w:val="00C616C4"/>
    <w:rsid w:val="00D33D4B"/>
    <w:rsid w:val="00D429A5"/>
    <w:rsid w:val="00DA4FCB"/>
    <w:rsid w:val="00DC3DE2"/>
    <w:rsid w:val="00E15A57"/>
    <w:rsid w:val="00E77EC4"/>
    <w:rsid w:val="00E93B67"/>
    <w:rsid w:val="00EE63B5"/>
    <w:rsid w:val="00F70768"/>
    <w:rsid w:val="00F71AA0"/>
    <w:rsid w:val="00F92AD3"/>
    <w:rsid w:val="00FA2532"/>
    <w:rsid w:val="00FB6572"/>
    <w:rsid w:val="00FD70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A57"/>
    <w:pPr>
      <w:spacing w:after="0" w:line="480" w:lineRule="auto"/>
    </w:pPr>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3A63B5"/>
  </w:style>
  <w:style w:type="paragraph" w:styleId="BalloonText">
    <w:name w:val="Balloon Text"/>
    <w:basedOn w:val="Normal"/>
    <w:link w:val="BalloonTextChar"/>
    <w:uiPriority w:val="99"/>
    <w:semiHidden/>
    <w:unhideWhenUsed/>
    <w:rsid w:val="003A63B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63B5"/>
    <w:rPr>
      <w:rFonts w:ascii="Tahoma" w:hAnsi="Tahoma" w:cs="Tahoma"/>
      <w:sz w:val="16"/>
      <w:szCs w:val="16"/>
    </w:rPr>
  </w:style>
  <w:style w:type="character" w:styleId="Hyperlink">
    <w:name w:val="Hyperlink"/>
    <w:basedOn w:val="DefaultParagraphFont"/>
    <w:uiPriority w:val="99"/>
    <w:unhideWhenUsed/>
    <w:rsid w:val="003A63B5"/>
    <w:rPr>
      <w:color w:val="0000FF" w:themeColor="hyperlink"/>
      <w:u w:val="single"/>
    </w:rPr>
  </w:style>
  <w:style w:type="paragraph" w:styleId="ListParagraph">
    <w:name w:val="List Paragraph"/>
    <w:basedOn w:val="Normal"/>
    <w:uiPriority w:val="34"/>
    <w:qFormat/>
    <w:rsid w:val="006D56A3"/>
    <w:pPr>
      <w:ind w:left="720"/>
      <w:contextualSpacing/>
    </w:pPr>
  </w:style>
  <w:style w:type="character" w:styleId="PlaceholderText">
    <w:name w:val="Placeholder Text"/>
    <w:basedOn w:val="DefaultParagraphFont"/>
    <w:uiPriority w:val="99"/>
    <w:semiHidden/>
    <w:rsid w:val="007D46AD"/>
    <w:rPr>
      <w:color w:val="808080"/>
    </w:rPr>
  </w:style>
  <w:style w:type="character" w:styleId="CommentReference">
    <w:name w:val="annotation reference"/>
    <w:basedOn w:val="DefaultParagraphFont"/>
    <w:uiPriority w:val="99"/>
    <w:semiHidden/>
    <w:unhideWhenUsed/>
    <w:rsid w:val="00BD5047"/>
    <w:rPr>
      <w:sz w:val="16"/>
      <w:szCs w:val="16"/>
    </w:rPr>
  </w:style>
  <w:style w:type="paragraph" w:styleId="CommentText">
    <w:name w:val="annotation text"/>
    <w:basedOn w:val="Normal"/>
    <w:link w:val="CommentTextChar"/>
    <w:uiPriority w:val="99"/>
    <w:semiHidden/>
    <w:unhideWhenUsed/>
    <w:rsid w:val="00BD5047"/>
    <w:pPr>
      <w:spacing w:line="240" w:lineRule="auto"/>
    </w:pPr>
    <w:rPr>
      <w:sz w:val="20"/>
      <w:szCs w:val="20"/>
    </w:rPr>
  </w:style>
  <w:style w:type="character" w:customStyle="1" w:styleId="CommentTextChar">
    <w:name w:val="Comment Text Char"/>
    <w:basedOn w:val="DefaultParagraphFont"/>
    <w:link w:val="CommentText"/>
    <w:uiPriority w:val="99"/>
    <w:semiHidden/>
    <w:rsid w:val="00BD5047"/>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BD5047"/>
    <w:rPr>
      <w:b/>
      <w:bCs/>
    </w:rPr>
  </w:style>
  <w:style w:type="character" w:customStyle="1" w:styleId="CommentSubjectChar">
    <w:name w:val="Comment Subject Char"/>
    <w:basedOn w:val="CommentTextChar"/>
    <w:link w:val="CommentSubject"/>
    <w:uiPriority w:val="99"/>
    <w:semiHidden/>
    <w:rsid w:val="00BD5047"/>
    <w:rPr>
      <w:rFonts w:ascii="Times New Roman" w:hAnsi="Times New Roman"/>
      <w:b/>
      <w:bCs/>
      <w:sz w:val="20"/>
      <w:szCs w:val="20"/>
    </w:rPr>
  </w:style>
  <w:style w:type="paragraph" w:styleId="Bibliography">
    <w:name w:val="Bibliography"/>
    <w:basedOn w:val="Normal"/>
    <w:next w:val="Normal"/>
    <w:uiPriority w:val="37"/>
    <w:unhideWhenUsed/>
    <w:rsid w:val="00753ED2"/>
    <w:pPr>
      <w:spacing w:line="240" w:lineRule="auto"/>
      <w:ind w:left="720" w:hanging="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A57"/>
    <w:pPr>
      <w:spacing w:after="0" w:line="480" w:lineRule="auto"/>
    </w:pPr>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3A63B5"/>
  </w:style>
  <w:style w:type="paragraph" w:styleId="BalloonText">
    <w:name w:val="Balloon Text"/>
    <w:basedOn w:val="Normal"/>
    <w:link w:val="BalloonTextChar"/>
    <w:uiPriority w:val="99"/>
    <w:semiHidden/>
    <w:unhideWhenUsed/>
    <w:rsid w:val="003A63B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63B5"/>
    <w:rPr>
      <w:rFonts w:ascii="Tahoma" w:hAnsi="Tahoma" w:cs="Tahoma"/>
      <w:sz w:val="16"/>
      <w:szCs w:val="16"/>
    </w:rPr>
  </w:style>
  <w:style w:type="character" w:styleId="Hyperlink">
    <w:name w:val="Hyperlink"/>
    <w:basedOn w:val="DefaultParagraphFont"/>
    <w:uiPriority w:val="99"/>
    <w:unhideWhenUsed/>
    <w:rsid w:val="003A63B5"/>
    <w:rPr>
      <w:color w:val="0000FF" w:themeColor="hyperlink"/>
      <w:u w:val="single"/>
    </w:rPr>
  </w:style>
  <w:style w:type="paragraph" w:styleId="ListParagraph">
    <w:name w:val="List Paragraph"/>
    <w:basedOn w:val="Normal"/>
    <w:uiPriority w:val="34"/>
    <w:qFormat/>
    <w:rsid w:val="006D56A3"/>
    <w:pPr>
      <w:ind w:left="720"/>
      <w:contextualSpacing/>
    </w:pPr>
  </w:style>
  <w:style w:type="character" w:styleId="PlaceholderText">
    <w:name w:val="Placeholder Text"/>
    <w:basedOn w:val="DefaultParagraphFont"/>
    <w:uiPriority w:val="99"/>
    <w:semiHidden/>
    <w:rsid w:val="007D46AD"/>
    <w:rPr>
      <w:color w:val="808080"/>
    </w:rPr>
  </w:style>
  <w:style w:type="character" w:styleId="CommentReference">
    <w:name w:val="annotation reference"/>
    <w:basedOn w:val="DefaultParagraphFont"/>
    <w:uiPriority w:val="99"/>
    <w:semiHidden/>
    <w:unhideWhenUsed/>
    <w:rsid w:val="00BD5047"/>
    <w:rPr>
      <w:sz w:val="16"/>
      <w:szCs w:val="16"/>
    </w:rPr>
  </w:style>
  <w:style w:type="paragraph" w:styleId="CommentText">
    <w:name w:val="annotation text"/>
    <w:basedOn w:val="Normal"/>
    <w:link w:val="CommentTextChar"/>
    <w:uiPriority w:val="99"/>
    <w:semiHidden/>
    <w:unhideWhenUsed/>
    <w:rsid w:val="00BD5047"/>
    <w:pPr>
      <w:spacing w:line="240" w:lineRule="auto"/>
    </w:pPr>
    <w:rPr>
      <w:sz w:val="20"/>
      <w:szCs w:val="20"/>
    </w:rPr>
  </w:style>
  <w:style w:type="character" w:customStyle="1" w:styleId="CommentTextChar">
    <w:name w:val="Comment Text Char"/>
    <w:basedOn w:val="DefaultParagraphFont"/>
    <w:link w:val="CommentText"/>
    <w:uiPriority w:val="99"/>
    <w:semiHidden/>
    <w:rsid w:val="00BD5047"/>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BD5047"/>
    <w:rPr>
      <w:b/>
      <w:bCs/>
    </w:rPr>
  </w:style>
  <w:style w:type="character" w:customStyle="1" w:styleId="CommentSubjectChar">
    <w:name w:val="Comment Subject Char"/>
    <w:basedOn w:val="CommentTextChar"/>
    <w:link w:val="CommentSubject"/>
    <w:uiPriority w:val="99"/>
    <w:semiHidden/>
    <w:rsid w:val="00BD5047"/>
    <w:rPr>
      <w:rFonts w:ascii="Times New Roman" w:hAnsi="Times New Roman"/>
      <w:b/>
      <w:bCs/>
      <w:sz w:val="20"/>
      <w:szCs w:val="20"/>
    </w:rPr>
  </w:style>
  <w:style w:type="paragraph" w:styleId="Bibliography">
    <w:name w:val="Bibliography"/>
    <w:basedOn w:val="Normal"/>
    <w:next w:val="Normal"/>
    <w:uiPriority w:val="37"/>
    <w:unhideWhenUsed/>
    <w:rsid w:val="00753ED2"/>
    <w:pPr>
      <w:spacing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20</Pages>
  <Words>4841</Words>
  <Characters>27596</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32373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JTT</dc:creator>
  <cp:lastModifiedBy>JTT</cp:lastModifiedBy>
  <cp:revision>14</cp:revision>
  <dcterms:created xsi:type="dcterms:W3CDTF">2015-09-15T16:48:00Z</dcterms:created>
  <dcterms:modified xsi:type="dcterms:W3CDTF">2015-09-15T19:33:00Z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zotero-version="4.0.28.3"&gt;&lt;session id="4GTPGXVG"/&gt;&lt;style id="http://www.zotero.org/styles/fisheries-research" hasBibliography="1" bibliographyStyleHasBeenSet="1"/&gt;&lt;prefs&gt;&lt;pref name="fieldType" value="Field"/&gt;&lt;pref name="storeReferen</vt:lpwstr>
  </property>
  <property fmtid="{D5CDD505-2E9C-101B-9397-08002B2CF9AE}" pid="3" name="ZOTERO_PREF_2">
    <vt:lpwstr>ces" value="true"/&gt;&lt;pref name="automaticJournalAbbreviations" value="true"/&gt;&lt;pref name="noteType" value=""/&gt;&lt;/prefs&gt;&lt;/data&gt;</vt:lpwstr>
  </property>
</Properties>
</file>