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03B5A" w14:textId="77777777" w:rsidR="004A0E05" w:rsidRDefault="00641550" w:rsidP="00F92AD3">
      <w:pPr>
        <w:tabs>
          <w:tab w:val="left" w:pos="360"/>
        </w:tabs>
      </w:pPr>
      <w:r>
        <w:t xml:space="preserve">Model-based estimation of effective sample size in Stock Synthesis using the </w:t>
      </w:r>
      <w:proofErr w:type="spellStart"/>
      <w:r>
        <w:t>Dirichlet</w:t>
      </w:r>
      <w:proofErr w:type="spellEnd"/>
      <w:r>
        <w:t>-</w:t>
      </w:r>
      <w:ins w:id="0" w:author="Kelli Johnson" w:date="2015-09-30T09:37:00Z">
        <w:r w:rsidR="005B0E9E">
          <w:t>m</w:t>
        </w:r>
      </w:ins>
      <w:del w:id="1" w:author="Kelli Johnson" w:date="2015-09-30T09:37:00Z">
        <w:r w:rsidDel="005B0E9E">
          <w:delText>M</w:delText>
        </w:r>
      </w:del>
      <w:r>
        <w:t>ultinomial distribution</w:t>
      </w:r>
    </w:p>
    <w:p w14:paraId="6341AB62" w14:textId="77777777" w:rsidR="002F6B24" w:rsidRDefault="002F6B24" w:rsidP="00F92AD3">
      <w:pPr>
        <w:tabs>
          <w:tab w:val="left" w:pos="360"/>
        </w:tabs>
        <w:rPr>
          <w:szCs w:val="24"/>
        </w:rPr>
      </w:pPr>
    </w:p>
    <w:p w14:paraId="6958B793" w14:textId="77777777"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14:paraId="0B876E9A" w14:textId="77777777" w:rsidR="00F92AD3" w:rsidRDefault="00F92AD3" w:rsidP="00F92AD3">
      <w:pPr>
        <w:tabs>
          <w:tab w:val="left" w:pos="360"/>
        </w:tabs>
        <w:rPr>
          <w:szCs w:val="24"/>
          <w:vertAlign w:val="superscript"/>
        </w:rPr>
      </w:pPr>
    </w:p>
    <w:p w14:paraId="65AAC882" w14:textId="77777777" w:rsidR="003A63B5" w:rsidRPr="00F92AD3" w:rsidRDefault="003A63B5" w:rsidP="00F92AD3">
      <w:pPr>
        <w:tabs>
          <w:tab w:val="left" w:pos="360"/>
        </w:tabs>
        <w:rPr>
          <w:szCs w:val="24"/>
        </w:rPr>
      </w:pPr>
      <w:r w:rsidRPr="00F92AD3">
        <w:rPr>
          <w:szCs w:val="24"/>
          <w:vertAlign w:val="superscript"/>
        </w:rPr>
        <w:t>1</w:t>
      </w:r>
      <w:r w:rsidRPr="00F92AD3">
        <w:rPr>
          <w:szCs w:val="24"/>
        </w:rPr>
        <w:t xml:space="preserve">Fisheries Resource Assessment and Monitoring Division, Northwest Fisheries Science Center, National Marine Fisheries Service, National Oceanic and Atmospheric Administration, 2725 </w:t>
      </w:r>
      <w:proofErr w:type="spellStart"/>
      <w:r w:rsidRPr="00F92AD3">
        <w:rPr>
          <w:szCs w:val="24"/>
        </w:rPr>
        <w:t>Montlake</w:t>
      </w:r>
      <w:proofErr w:type="spellEnd"/>
      <w:r w:rsidRPr="00F92AD3">
        <w:rPr>
          <w:szCs w:val="24"/>
        </w:rPr>
        <w:t xml:space="preserve"> Blvd. East, Seattle, WA 98112, USA</w:t>
      </w:r>
    </w:p>
    <w:p w14:paraId="63DB16C4" w14:textId="77777777"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14:paraId="67053A7D" w14:textId="77777777" w:rsidR="00F92AD3" w:rsidRDefault="00F92AD3" w:rsidP="00F92AD3">
      <w:pPr>
        <w:tabs>
          <w:tab w:val="left" w:pos="360"/>
        </w:tabs>
        <w:spacing w:after="200"/>
      </w:pPr>
      <w:r>
        <w:br w:type="page"/>
      </w:r>
    </w:p>
    <w:p w14:paraId="4EA1ACB8" w14:textId="77777777" w:rsidR="003A63B5" w:rsidRPr="00F92AD3" w:rsidRDefault="00F92AD3" w:rsidP="00F92AD3">
      <w:pPr>
        <w:tabs>
          <w:tab w:val="left" w:pos="360"/>
        </w:tabs>
        <w:rPr>
          <w:b/>
          <w:sz w:val="28"/>
          <w:szCs w:val="28"/>
        </w:rPr>
      </w:pPr>
      <w:r w:rsidRPr="00F92AD3">
        <w:rPr>
          <w:b/>
          <w:sz w:val="28"/>
          <w:szCs w:val="28"/>
        </w:rPr>
        <w:lastRenderedPageBreak/>
        <w:t>Abstract</w:t>
      </w:r>
    </w:p>
    <w:p w14:paraId="2B6BEA7C" w14:textId="088486EF"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 xml:space="preserve">gate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w:t>
      </w:r>
      <w:ins w:id="2" w:author="Kelli Johnson" w:date="2015-09-30T09:37:00Z">
        <w:r w:rsidR="005B0E9E">
          <w:t>m</w:t>
        </w:r>
      </w:ins>
      <w:del w:id="3" w:author="Kelli Johnson" w:date="2015-09-30T09:37:00Z">
        <w:r w:rsidR="00003B86" w:rsidDel="005B0E9E">
          <w:delText>M</w:delText>
        </w:r>
      </w:del>
      <w:r w:rsidR="00003B86">
        <w:t xml:space="preserve">ultinomial (DM) distribution into Stock Synthesis, and propose it as a model-based method for estimating effective sample size.  This distribution incorporates one additional parameter per </w:t>
      </w:r>
      <w:r w:rsidR="006722BB">
        <w:t xml:space="preserve">fleet </w:t>
      </w:r>
      <w:r w:rsidR="00003B86">
        <w:t xml:space="preserve">(with the option of mirroring its value among fleets), and we show that this parameter represents the ratio of nominal (“input”) and effective (“output”) sample size.  We demonstrate this approach using data for Pacific hake, where DM and </w:t>
      </w:r>
      <w:ins w:id="4" w:author="Kelli Johnson" w:date="2015-10-02T16:50:00Z">
        <w:r w:rsidR="00057203">
          <w:t>iterative</w:t>
        </w:r>
      </w:ins>
      <w:del w:id="5" w:author="Kelli Johnson" w:date="2015-10-02T16:51:00Z">
        <w:r w:rsidR="006D56A3" w:rsidDel="00057203">
          <w:delText>McAllister-</w:delText>
        </w:r>
        <w:r w:rsidR="00003B86" w:rsidDel="00057203">
          <w:delText>Ianelli</w:delText>
        </w:r>
      </w:del>
      <w:r w:rsidR="00003B86">
        <w:t xml:space="preserve">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14:paraId="660F5024" w14:textId="77777777" w:rsidR="003A63B5" w:rsidRDefault="003A63B5" w:rsidP="00F92AD3">
      <w:pPr>
        <w:tabs>
          <w:tab w:val="left" w:pos="360"/>
        </w:tabs>
      </w:pPr>
    </w:p>
    <w:p w14:paraId="74825EA6" w14:textId="77777777" w:rsidR="003A63B5" w:rsidRDefault="003A63B5" w:rsidP="00F92AD3">
      <w:pPr>
        <w:tabs>
          <w:tab w:val="left" w:pos="360"/>
        </w:tabs>
      </w:pPr>
      <w:r w:rsidRPr="002F6B24">
        <w:rPr>
          <w:b/>
        </w:rPr>
        <w:t>Keywords</w:t>
      </w:r>
      <w:r>
        <w:t xml:space="preserve">: </w:t>
      </w:r>
      <w:proofErr w:type="spellStart"/>
      <w:r>
        <w:t>Dirichlet</w:t>
      </w:r>
      <w:proofErr w:type="spellEnd"/>
      <w:r>
        <w:t>-</w:t>
      </w:r>
      <w:del w:id="6" w:author="Kelli Johnson" w:date="2015-09-30T09:37:00Z">
        <w:r w:rsidDel="005B0E9E">
          <w:delText>M</w:delText>
        </w:r>
      </w:del>
      <w:ins w:id="7" w:author="Kelli Johnson" w:date="2015-09-30T09:38:00Z">
        <w:r w:rsidR="005B0E9E">
          <w:t>m</w:t>
        </w:r>
      </w:ins>
      <w:r>
        <w:t xml:space="preserve">ultinomial; </w:t>
      </w:r>
      <w:r w:rsidR="007D46AD">
        <w:t xml:space="preserve">integrated assessment; </w:t>
      </w:r>
      <w:r w:rsidR="00DA4FCB">
        <w:t>m</w:t>
      </w:r>
      <w:r>
        <w:t xml:space="preserve">ultinomial; </w:t>
      </w:r>
      <w:r w:rsidR="007D46AD">
        <w:t>statistical catch-at-age</w:t>
      </w:r>
    </w:p>
    <w:p w14:paraId="487603E2" w14:textId="77777777" w:rsidR="003A63B5" w:rsidRDefault="003A63B5" w:rsidP="00F92AD3">
      <w:pPr>
        <w:tabs>
          <w:tab w:val="left" w:pos="360"/>
        </w:tabs>
        <w:spacing w:after="200"/>
      </w:pPr>
      <w:r>
        <w:br w:type="page"/>
      </w:r>
    </w:p>
    <w:p w14:paraId="727FDF6C" w14:textId="77777777" w:rsidR="003A63B5" w:rsidRPr="003A63B5" w:rsidRDefault="003A63B5" w:rsidP="00F92AD3">
      <w:pPr>
        <w:tabs>
          <w:tab w:val="left" w:pos="360"/>
        </w:tabs>
        <w:rPr>
          <w:b/>
        </w:rPr>
      </w:pPr>
      <w:r w:rsidRPr="003A63B5">
        <w:rPr>
          <w:b/>
        </w:rPr>
        <w:lastRenderedPageBreak/>
        <w:t>Introduction</w:t>
      </w:r>
    </w:p>
    <w:p w14:paraId="2EAB28C6" w14:textId="3F1D7DC9" w:rsidR="003A63B5" w:rsidRDefault="00F92AD3" w:rsidP="00F92AD3">
      <w:pPr>
        <w:tabs>
          <w:tab w:val="left" w:pos="360"/>
        </w:tabs>
      </w:pPr>
      <w:r>
        <w:t>Stock assessment models are quant</w:t>
      </w:r>
      <w:r w:rsidR="00421EFF">
        <w:t>it</w:t>
      </w:r>
      <w:r>
        <w:t xml:space="preserve">ative tools </w:t>
      </w:r>
      <w:del w:id="8" w:author="Kelli Johnson" w:date="2015-10-03T06:37:00Z">
        <w:r w:rsidDel="006B3F81">
          <w:delText xml:space="preserve">that are </w:delText>
        </w:r>
      </w:del>
      <w:r>
        <w:t xml:space="preserve">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w:t>
      </w:r>
      <w:proofErr w:type="spellStart"/>
      <w:r>
        <w:t>unmodeled</w:t>
      </w:r>
      <w:proofErr w:type="spellEnd"/>
      <w:r>
        <w:t xml:space="preserve">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14:paraId="7747F530" w14:textId="77C5F023" w:rsidR="00BA6B7A" w:rsidRPr="00413182" w:rsidRDefault="00F92AD3" w:rsidP="008F7C4D">
      <w:pPr>
        <w:tabs>
          <w:tab w:val="left" w:pos="360"/>
        </w:tabs>
      </w:pPr>
      <w:r>
        <w:tab/>
      </w:r>
      <w:r w:rsidR="00E77EC4">
        <w:t xml:space="preserve">Stock assessment models frequently </w:t>
      </w:r>
      <w:del w:id="9" w:author="Kelli Johnson" w:date="2015-10-03T06:38:00Z">
        <w:r w:rsidR="00E77EC4" w:rsidDel="006B3F81">
          <w:delText xml:space="preserve">include </w:delText>
        </w:r>
      </w:del>
      <w:ins w:id="10" w:author="Kelli Johnson" w:date="2015-10-03T06:38:00Z">
        <w:r w:rsidR="006B3F81">
          <w:t>fit to</w:t>
        </w:r>
        <w:r w:rsidR="006B3F81">
          <w:t xml:space="preserve"> </w:t>
        </w:r>
      </w:ins>
      <w:r w:rsidR="00E77EC4">
        <w:t xml:space="preserve">sampling data </w:t>
      </w:r>
      <w:r w:rsidR="006722BB">
        <w:t xml:space="preserve">that are informative </w:t>
      </w:r>
      <w:r w:rsidR="00EC7088">
        <w:t>about</w:t>
      </w:r>
      <w:r w:rsidR="00E77EC4">
        <w:t xml:space="preserve"> the proportion of the vulnerable population </w:t>
      </w:r>
      <w:del w:id="11" w:author="Kelli Johnson" w:date="2015-10-03T06:38:00Z">
        <w:r w:rsidR="00E77EC4" w:rsidDel="006B3F81">
          <w:delText xml:space="preserve">that </w:delText>
        </w:r>
      </w:del>
      <w:r w:rsidR="00E77EC4">
        <w:t>belong</w:t>
      </w:r>
      <w:ins w:id="12" w:author="Kelli Johnson" w:date="2015-10-03T06:38:00Z">
        <w:r w:rsidR="006B3F81">
          <w:t>ing</w:t>
        </w:r>
      </w:ins>
      <w:r w:rsidR="00E77EC4">
        <w:t xml:space="preserve"> to different observable categories.  </w:t>
      </w:r>
      <w:r w:rsidR="0059430C">
        <w:t xml:space="preserve">Common </w:t>
      </w:r>
      <w:del w:id="13" w:author="Kelli Johnson" w:date="2015-09-30T08:20:00Z">
        <w:r w:rsidR="0059430C" w:rsidDel="00DE771B">
          <w:delText xml:space="preserve">types of </w:delText>
        </w:r>
      </w:del>
      <w:proofErr w:type="spellStart"/>
      <w:r w:rsidR="0059430C">
        <w:t>categori</w:t>
      </w:r>
      <w:ins w:id="14" w:author="Kelli Johnson" w:date="2015-09-30T08:20:00Z">
        <w:r w:rsidR="00DE771B">
          <w:t>es</w:t>
        </w:r>
      </w:ins>
      <w:del w:id="15" w:author="Kelli Johnson" w:date="2015-09-30T08:20:00Z">
        <w:r w:rsidR="0059430C" w:rsidDel="00DE771B">
          <w:delText>cal inform</w:delText>
        </w:r>
      </w:del>
      <w:r w:rsidR="0059430C">
        <w:t>ation</w:t>
      </w:r>
      <w:proofErr w:type="spellEnd"/>
      <w:r w:rsidR="0059430C">
        <w:t xml:space="preserve"> include the proportion of </w:t>
      </w:r>
      <w:r w:rsidR="00515444">
        <w:t xml:space="preserve">survey or fishery catch that is associated with </w:t>
      </w:r>
      <w:r w:rsidR="0059430C">
        <w:t>diffe</w:t>
      </w:r>
      <w:r w:rsidR="00BA6B7A">
        <w:t>rent ages, lengths, and</w:t>
      </w:r>
      <w:ins w:id="16" w:author="Kelli Johnson" w:date="2015-09-30T08:20:00Z">
        <w:r w:rsidR="00DE771B">
          <w:t>/or</w:t>
        </w:r>
      </w:ins>
      <w:r w:rsidR="00BA6B7A">
        <w:t xml:space="preserve">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w:t>
      </w:r>
      <w:r w:rsidR="00AD4C48">
        <w:t>marbles</w:t>
      </w:r>
      <w:r w:rsidR="00C92237">
        <w:t xml:space="preserve">) </w:t>
      </w:r>
      <w:r w:rsidR="008F7C4D">
        <w:t>from a set of possible categories</w:t>
      </w:r>
      <w:r w:rsidR="00CB016C">
        <w:t xml:space="preserve">, where </w:t>
      </w:r>
      <w:r w:rsidR="00611E8A">
        <w:t>there is a true “fixed” probabili</w:t>
      </w:r>
      <w:r w:rsidR="00AD4C48">
        <w:softHyphen/>
      </w:r>
      <w:r w:rsidR="00AD4C48">
        <w:softHyphen/>
      </w:r>
      <w:r w:rsidR="00611E8A">
        <w:t>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del w:id="17" w:author="Kelli Johnson" w:date="2015-09-30T08:20:00Z">
        <w:r w:rsidR="00F36251" w:rsidRPr="00F36251" w:rsidDel="00DE771B">
          <w:rPr>
            <w:i/>
          </w:rPr>
          <w:delText>p</w:delText>
        </w:r>
        <w:r w:rsidR="00F36251" w:rsidDel="00DE771B">
          <w:rPr>
            <w:i/>
            <w:vertAlign w:val="subscript"/>
          </w:rPr>
          <w:delText>c</w:delText>
        </w:r>
        <w:r w:rsidR="00F36251" w:rsidDel="00DE771B">
          <w:rPr>
            <w:i/>
          </w:rPr>
          <w:delText>=</w:delText>
        </w:r>
      </w:del>
      <w:r w:rsidR="00F36251" w:rsidRPr="00413182">
        <w:t>0.4</w:t>
      </w:r>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w:t>
      </w:r>
      <w:r w:rsidR="00413182">
        <w:lastRenderedPageBreak/>
        <w:t xml:space="preserve">a single sample of 10 marbles might yield 1 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w:t>
      </w:r>
      <w:proofErr w:type="gramStart"/>
      <w:r w:rsidR="00413182">
        <w:t xml:space="preserve">, </w:t>
      </w:r>
      <w:proofErr w:type="gramEnd"/>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w:t>
      </w:r>
      <w:r w:rsidR="00AD4C48">
        <w:rPr>
          <w:rFonts w:eastAsiaTheme="minorEastAsia"/>
        </w:rPr>
        <w:t>Thus</w:t>
      </w:r>
      <w:r w:rsidR="00413182">
        <w:rPr>
          <w:rFonts w:eastAsiaTheme="minorEastAsia"/>
        </w:rPr>
        <w:t xml:space="preserve">, as </w:t>
      </w:r>
      <w:del w:id="18" w:author="Kelli Johnson" w:date="2015-09-30T08:21:00Z">
        <w:r w:rsidR="00413182" w:rsidDel="00DE771B">
          <w:rPr>
            <w:rFonts w:eastAsiaTheme="minorEastAsia"/>
          </w:rPr>
          <w:delText>the number of samples</w:delText>
        </w:r>
      </w:del>
      <w:r w:rsidR="00413182">
        <w:rPr>
          <w:rFonts w:eastAsiaTheme="minorEastAsia"/>
        </w:rPr>
        <w:t xml:space="preserve"> </w:t>
      </w:r>
      <w:r w:rsidR="00413182">
        <w:rPr>
          <w:rFonts w:eastAsiaTheme="minorEastAsia"/>
          <w:i/>
        </w:rPr>
        <w:t>n</w:t>
      </w:r>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w:t>
      </w:r>
      <w:del w:id="19" w:author="Kelli Johnson" w:date="2015-09-30T08:22:00Z">
        <w:r w:rsidR="00413182" w:rsidDel="00DE771B">
          <w:rPr>
            <w:rFonts w:eastAsiaTheme="minorEastAsia"/>
          </w:rPr>
          <w:delText xml:space="preserve">as </w:delText>
        </w:r>
      </w:del>
      <w:proofErr w:type="gramStart"/>
      <w:r w:rsidR="00413182">
        <w:rPr>
          <w:rFonts w:eastAsiaTheme="minorEastAsia"/>
        </w:rPr>
        <w:t xml:space="preserve">by </w:t>
      </w:r>
      <w:proofErr w:type="gramEnd"/>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14:paraId="1E963AA9" w14:textId="77777777" w:rsidR="0041402F" w:rsidRDefault="00BA6B7A" w:rsidP="008F7C4D">
      <w:pPr>
        <w:tabs>
          <w:tab w:val="left" w:pos="360"/>
        </w:tabs>
      </w:pPr>
      <w:r>
        <w:tab/>
      </w:r>
      <w:r w:rsidR="00B44D42">
        <w:t>In practice, compositional data for fish populations arises f</w:t>
      </w:r>
      <w:r w:rsidR="00F355C8">
        <w:t>rom a process of sampling fish</w:t>
      </w:r>
      <w:r w:rsidR="00B44D42">
        <w:t xml:space="preserve"> (e.g., non-extractive visual samples</w:t>
      </w:r>
      <w:del w:id="20" w:author="Kelli Johnson" w:date="2015-10-03T06:38:00Z">
        <w:r w:rsidR="00B44D42" w:rsidDel="006B3F81">
          <w:delText>,</w:delText>
        </w:r>
      </w:del>
      <w:r w:rsidR="00B44D42">
        <w:t xml:space="preserve"> or by capturing and measuring fishes)</w:t>
      </w:r>
      <w:r w:rsidR="003C0198">
        <w:t xml:space="preserve">, and this sampling process </w:t>
      </w:r>
      <w:r w:rsidR="00102071">
        <w:t>is more complicated than assumed 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xml:space="preserve">, </w:t>
      </w:r>
      <w:del w:id="21" w:author="Kelli Johnson" w:date="2015-09-30T08:23:00Z">
        <w:r w:rsidR="003471A2" w:rsidDel="00DE771B">
          <w:delText xml:space="preserve">and </w:delText>
        </w:r>
      </w:del>
      <w:r w:rsidR="003471A2">
        <w:t>we term</w:t>
      </w:r>
      <w:del w:id="22" w:author="Kelli Johnson" w:date="2015-09-30T08:23:00Z">
        <w:r w:rsidR="003471A2" w:rsidDel="00DE771B">
          <w:delText xml:space="preserve"> this</w:delText>
        </w:r>
      </w:del>
      <w:r w:rsidR="003471A2">
        <w:t xml:space="preserve"> “</w:t>
      </w:r>
      <w:proofErr w:type="spellStart"/>
      <w:r w:rsidR="003471A2">
        <w:t>overdispersion</w:t>
      </w:r>
      <w:proofErr w:type="spellEnd"/>
      <w:r w:rsidR="003471A2">
        <w:t>”</w:t>
      </w:r>
      <w:del w:id="23" w:author="Kelli Johnson" w:date="2015-09-30T08:23:00Z">
        <w:r w:rsidR="003471A2" w:rsidDel="00DE771B">
          <w:delText xml:space="preserve"> in the following</w:delText>
        </w:r>
      </w:del>
      <w:r w:rsidR="003471A2">
        <w:t xml:space="preserve">.  This </w:t>
      </w:r>
      <w:proofErr w:type="spellStart"/>
      <w:r w:rsidR="003471A2">
        <w:t>overdispersion</w:t>
      </w:r>
      <w:proofErr w:type="spellEnd"/>
      <w:r w:rsidR="003471A2">
        <w:t xml:space="preserve"> arises </w:t>
      </w:r>
      <w:r w:rsidR="0041402F">
        <w:t xml:space="preserve">for </w:t>
      </w:r>
      <w:r w:rsidR="00E7225D">
        <w:t>two</w:t>
      </w:r>
      <w:r w:rsidR="0041402F">
        <w:t xml:space="preserve"> primary reasons:</w:t>
      </w:r>
    </w:p>
    <w:p w14:paraId="04552191" w14:textId="77777777" w:rsidR="008F7C4D" w:rsidRDefault="0041402F" w:rsidP="0041402F">
      <w:pPr>
        <w:pStyle w:val="ListParagraph"/>
        <w:numPr>
          <w:ilvl w:val="0"/>
          <w:numId w:val="4"/>
        </w:numPr>
        <w:tabs>
          <w:tab w:val="left" w:pos="360"/>
        </w:tabs>
      </w:pPr>
      <w:r>
        <w:t xml:space="preserve">Lack of statistical independence </w:t>
      </w:r>
      <w:ins w:id="24" w:author="Kelli Johnson" w:date="2015-09-30T08:30:00Z">
        <w:r w:rsidR="00D35ED4">
          <w:t>among</w:t>
        </w:r>
      </w:ins>
      <w:del w:id="25" w:author="Kelli Johnson" w:date="2015-09-30T08:30:00Z">
        <w:r w:rsidDel="00D35ED4">
          <w:delText>for each</w:delText>
        </w:r>
      </w:del>
      <w:r>
        <w:t xml:space="preserve"> individual</w:t>
      </w:r>
      <w:ins w:id="26" w:author="Kelli Johnson" w:date="2015-09-30T08:30:00Z">
        <w:r w:rsidR="00D35ED4">
          <w:t>s</w:t>
        </w:r>
      </w:ins>
      <w:r>
        <w:t xml:space="preserve">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14:paraId="50F565AE" w14:textId="77777777" w:rsidR="0041402F" w:rsidRDefault="0041402F" w:rsidP="0041402F">
      <w:pPr>
        <w:pStyle w:val="ListParagraph"/>
        <w:numPr>
          <w:ilvl w:val="0"/>
          <w:numId w:val="4"/>
        </w:numPr>
        <w:tabs>
          <w:tab w:val="left" w:pos="360"/>
        </w:tabs>
      </w:pPr>
      <w:r>
        <w:t>Heterogeneity among sampl</w:t>
      </w:r>
      <w:ins w:id="27" w:author="Kelli Johnson" w:date="2015-09-30T08:24:00Z">
        <w:r w:rsidR="00DE771B">
          <w:t>es</w:t>
        </w:r>
      </w:ins>
      <w:del w:id="28" w:author="Kelli Johnson" w:date="2015-09-30T08:24:00Z">
        <w:r w:rsidDel="00DE771B">
          <w:delText>ing units</w:delText>
        </w:r>
      </w:del>
      <w:r>
        <w:t xml:space="preserve">: </w:t>
      </w:r>
      <w:ins w:id="29" w:author="Kelli Johnson" w:date="2015-09-30T08:24:00Z">
        <w:r w:rsidR="00DE771B">
          <w:t>T</w:t>
        </w:r>
      </w:ins>
      <w:del w:id="30" w:author="Kelli Johnson" w:date="2015-09-30T08:24:00Z">
        <w:r w:rsidDel="00DE771B">
          <w:delText>Common application</w:delText>
        </w:r>
        <w:r w:rsidR="007259EF" w:rsidDel="00DE771B">
          <w:delText>s</w:delText>
        </w:r>
        <w:r w:rsidDel="00DE771B">
          <w:delText xml:space="preserve"> of t</w:delText>
        </w:r>
      </w:del>
      <w:r>
        <w:t xml:space="preserve">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 </w:t>
      </w:r>
      <w:ins w:id="31" w:author="Kelli Johnson" w:date="2015-09-30T08:24:00Z">
        <w:r w:rsidR="00DE771B">
          <w:t>fish have an affinity for a particular depth range, leading to spatially varying proportions at age</w:t>
        </w:r>
      </w:ins>
      <w:del w:id="32" w:author="Kelli Johnson" w:date="2015-09-30T08:25:00Z">
        <w:r w:rsidDel="00DE771B">
          <w:delText>the average probability varies spatially</w:delText>
        </w:r>
      </w:del>
      <w:r>
        <w:t xml:space="preserve">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14:paraId="714AB247" w14:textId="77777777" w:rsidR="00C92237" w:rsidRDefault="00FD3433" w:rsidP="008F7C4D">
      <w:pPr>
        <w:tabs>
          <w:tab w:val="left" w:pos="360"/>
        </w:tabs>
      </w:pPr>
      <w:r>
        <w:lastRenderedPageBreak/>
        <w:t xml:space="preserve">In practice, compositional data are standardized (sometimes termed “expanded”) to transform raw compositional sampling data into an aggregated estimate of the proportion in each category 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ins w:id="33" w:author="Kelli Johnson" w:date="2015-09-30T08:45:00Z">
        <w:r w:rsidR="00574B43">
          <w:t>, where estimates are</w:t>
        </w:r>
      </w:ins>
      <w:del w:id="34" w:author="Kelli Johnson" w:date="2015-09-30T08:45:00Z">
        <w:r w:rsidR="00A109FE" w:rsidDel="00574B43">
          <w:delText xml:space="preserve">.  </w:delText>
        </w:r>
        <w:r w:rsidR="00CE0AF0" w:rsidDel="00574B43">
          <w:delText>I</w:delText>
        </w:r>
        <w:r w:rsidR="00A109FE" w:rsidDel="00574B43">
          <w:delText>nput sample size derived from compositional standardization methods is</w:delText>
        </w:r>
      </w:del>
      <w:r w:rsidR="00A109FE">
        <w:t xml:space="preserve"> frequently a function of both (</w:t>
      </w:r>
      <w:proofErr w:type="spellStart"/>
      <w:r w:rsidR="00A109FE">
        <w:t>i</w:t>
      </w:r>
      <w:proofErr w:type="spellEnd"/>
      <w:r w:rsidR="00A109FE">
        <w:t xml:space="preserve">) the number of boats and (ii) the total number of </w:t>
      </w:r>
      <w:del w:id="35" w:author="Kelli Johnson" w:date="2015-09-30T08:45:00Z">
        <w:r w:rsidR="00A109FE" w:rsidDel="00574B43">
          <w:delText xml:space="preserve">individual fishes that are </w:delText>
        </w:r>
      </w:del>
      <w:r w:rsidR="00A109FE">
        <w:t xml:space="preserve">sampled </w:t>
      </w:r>
      <w:ins w:id="36" w:author="Kelli Johnson" w:date="2015-09-30T08:46:00Z">
        <w:r w:rsidR="00574B43">
          <w:t xml:space="preserve">fish </w:t>
        </w:r>
      </w:ins>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14:paraId="59A6477A" w14:textId="3553EA62" w:rsidR="008369E9" w:rsidRDefault="00E7225D" w:rsidP="00CE0AF0">
      <w:pPr>
        <w:tabs>
          <w:tab w:val="left" w:pos="360"/>
        </w:tabs>
      </w:pPr>
      <w:r>
        <w:tab/>
        <w:t xml:space="preserve">The multinomial distribution is </w:t>
      </w:r>
      <w:del w:id="37" w:author="Kelli Johnson" w:date="2015-10-03T06:38:00Z">
        <w:r w:rsidR="00681378" w:rsidDel="006B3F81">
          <w:delText>a</w:delText>
        </w:r>
        <w:r w:rsidR="00664AC2" w:rsidDel="006B3F81">
          <w:delText xml:space="preserve">lso </w:delText>
        </w:r>
      </w:del>
      <w:ins w:id="38" w:author="Kelli Johnson" w:date="2015-10-03T06:38:00Z">
        <w:r w:rsidR="006B3F81">
          <w:t>most</w:t>
        </w:r>
        <w:r w:rsidR="006B3F81">
          <w:t xml:space="preserve"> </w:t>
        </w:r>
      </w:ins>
      <w:r w:rsidR="00515444">
        <w:t xml:space="preserve">often </w:t>
      </w:r>
      <w:r w:rsidR="00664AC2">
        <w:t>used</w:t>
      </w:r>
      <w:ins w:id="39" w:author="Kelli Johnson" w:date="2015-10-03T06:38:00Z">
        <w:r w:rsidR="006B3F81">
          <w:t xml:space="preserve"> for compositional data</w:t>
        </w:r>
      </w:ins>
      <w:r w:rsidR="00664AC2">
        <w:t xml:space="preserve"> in the likelihood </w:t>
      </w:r>
      <w:r>
        <w:t xml:space="preserve">function </w:t>
      </w:r>
      <w:r w:rsidR="00515444">
        <w:t xml:space="preserve">that </w:t>
      </w:r>
      <w:r>
        <w:t>is maximized to estimate parameters in an integrated assessment model</w:t>
      </w:r>
      <w:ins w:id="40" w:author="Kelli Johnson" w:date="2015-09-30T08:46:00Z">
        <w:r w:rsidR="00574B43">
          <w:t>, with</w:t>
        </w:r>
      </w:ins>
      <w:del w:id="41" w:author="Kelli Johnson" w:date="2015-09-30T08:46:00Z">
        <w:r w:rsidDel="00574B43">
          <w:delText xml:space="preserve">. </w:delText>
        </w:r>
      </w:del>
      <w:r>
        <w:t xml:space="preserve"> </w:t>
      </w:r>
      <w:ins w:id="42" w:author="Kelli Johnson" w:date="2015-09-30T08:46:00Z">
        <w:r w:rsidR="00574B43">
          <w:t>i</w:t>
        </w:r>
      </w:ins>
      <w:del w:id="43" w:author="Kelli Johnson" w:date="2015-09-30T08:46:00Z">
        <w:r w:rsidR="00CE0AF0" w:rsidDel="00574B43">
          <w:delText>I</w:delText>
        </w:r>
      </w:del>
      <w:r w:rsidR="00CE0AF0">
        <w:t xml:space="preserve">nput sample size (calculated during compositional standardization) </w:t>
      </w:r>
      <w:del w:id="44" w:author="Kelli Johnson" w:date="2015-09-30T08:46:00Z">
        <w:r w:rsidR="00CE0AF0" w:rsidDel="00574B43">
          <w:delText xml:space="preserve">is often used </w:delText>
        </w:r>
      </w:del>
      <w:r w:rsidR="00CE0AF0">
        <w:t>as the sample size</w:t>
      </w:r>
      <w:del w:id="45" w:author="Kelli Johnson" w:date="2015-09-30T08:46:00Z">
        <w:r w:rsidR="00CE0AF0" w:rsidDel="00574B43">
          <w:delText xml:space="preserve"> for this likelihood function, and</w:delText>
        </w:r>
      </w:del>
      <w:r w:rsidR="00CE0AF0">
        <w:t xml:space="preserve"> </w:t>
      </w:r>
      <w:ins w:id="46" w:author="Kelli Johnson" w:date="2015-09-30T08:46:00Z">
        <w:r w:rsidR="00574B43">
          <w:t>T</w:t>
        </w:r>
      </w:ins>
      <w:del w:id="47" w:author="Kelli Johnson" w:date="2015-09-30T08:46:00Z">
        <w:r w:rsidR="00CE0AF0" w:rsidDel="00574B43">
          <w:delText>t</w:delText>
        </w:r>
      </w:del>
      <w:r w:rsidR="00CE0AF0">
        <w:t>herefore</w:t>
      </w:r>
      <w:ins w:id="48" w:author="Kelli Johnson" w:date="2015-09-30T08:47:00Z">
        <w:r w:rsidR="00574B43">
          <w:t>,</w:t>
        </w:r>
      </w:ins>
      <w:r w:rsidR="00CE0AF0">
        <w:t xml:space="preserve"> input sample size controls the weighting of compositional data relative to other data sources.  However, </w:t>
      </w:r>
      <w:ins w:id="49" w:author="Kelli Johnson" w:date="2015-10-03T06:39:00Z">
        <w:r w:rsidR="006B3F81">
          <w:t xml:space="preserve">model </w:t>
        </w:r>
      </w:ins>
      <w:r w:rsidR="00CE0AF0">
        <w:t>mis</w:t>
      </w:r>
      <w:del w:id="50" w:author="Kelli Johnson" w:date="2015-10-03T06:39:00Z">
        <w:r w:rsidR="00CE0AF0" w:rsidDel="006B3F81">
          <w:delText>-</w:delText>
        </w:r>
      </w:del>
      <w:r w:rsidR="00CE0AF0">
        <w:t xml:space="preserve">specification </w:t>
      </w:r>
      <w:del w:id="51" w:author="Kelli Johnson" w:date="2015-10-03T06:39:00Z">
        <w:r w:rsidR="00CE0AF0" w:rsidDel="006B3F81">
          <w:delText xml:space="preserve">of the stock assessment model </w:delText>
        </w:r>
      </w:del>
      <w:r w:rsidR="00CE0AF0">
        <w:t xml:space="preserve">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w:t>
      </w:r>
      <w:proofErr w:type="spellStart"/>
      <w:r w:rsidR="008369E9">
        <w:t>mis</w:t>
      </w:r>
      <w:proofErr w:type="spellEnd"/>
      <w:r w:rsidR="008369E9">
        <w:t xml:space="preserve">-identify the age of a given fish.  Ageing error will cause age-composition data to be a noisy measure of </w:t>
      </w:r>
      <w:ins w:id="52" w:author="Kelli Johnson" w:date="2015-09-30T08:47:00Z">
        <w:r w:rsidR="00574B43">
          <w:t xml:space="preserve">the </w:t>
        </w:r>
      </w:ins>
      <w:r w:rsidR="008369E9">
        <w:t xml:space="preserve">true age-composition, </w:t>
      </w:r>
      <w:del w:id="53" w:author="Kelli Johnson" w:date="2015-09-30T08:47:00Z">
        <w:r w:rsidR="008369E9" w:rsidDel="00574B43">
          <w:delText xml:space="preserve">and </w:delText>
        </w:r>
      </w:del>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r w:rsidR="00C4199F">
        <w:t>However, i</w:t>
      </w:r>
      <w:r w:rsidR="008369E9">
        <w:t xml:space="preserve">f the stock assessment model uses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 xml:space="preserve">(Methot and Wetzel, 2013; Punt et al., </w:t>
      </w:r>
      <w:r w:rsidR="00C4199F" w:rsidRPr="00C4199F">
        <w:rPr>
          <w:rFonts w:cs="Times New Roman"/>
        </w:rPr>
        <w:lastRenderedPageBreak/>
        <w:t>2008)</w:t>
      </w:r>
      <w:r w:rsidR="00C4199F">
        <w:fldChar w:fldCharType="end"/>
      </w:r>
      <w:r w:rsidR="008369E9">
        <w:t xml:space="preserve">, these data might again be a useful measure </w:t>
      </w:r>
      <w:r w:rsidR="00C4199F">
        <w:t xml:space="preserve">of population age structure.  This example highlights that the proper weight of composition data depends upon the specification of the model, where model misspecification (e.g., neglecting the impact of ageing error) results in a lower optimal weight for compositional data.  </w:t>
      </w:r>
    </w:p>
    <w:p w14:paraId="5B10EC8F" w14:textId="2CCF7BA5" w:rsidR="00956D4B" w:rsidRDefault="00C4199F" w:rsidP="00F92AD3">
      <w:pPr>
        <w:tabs>
          <w:tab w:val="left" w:pos="360"/>
        </w:tabs>
      </w:pPr>
      <w:r>
        <w:tab/>
      </w:r>
      <w:r w:rsidR="007F0DF7">
        <w:t>These considerations therefore suggest that t</w:t>
      </w:r>
      <w:r>
        <w:t xml:space="preserve">he optimal weighting of compositional data depends upon the match between the specified model and the </w:t>
      </w:r>
      <w:r w:rsidR="007F0DF7">
        <w:t xml:space="preserve">true </w:t>
      </w:r>
      <w:r>
        <w:t xml:space="preserve">data-generating process.  </w:t>
      </w:r>
      <w:r w:rsidR="0052109C">
        <w:t xml:space="preserve">This conclusion implies that compositional weighting can be accomplished by inspecting the goodness-of-fit between compositional data and estimated proportions from the assessment model, and decreasing the sample size for data that generally do not match.  </w:t>
      </w:r>
      <w:del w:id="54" w:author="Kelli Johnson" w:date="2015-09-30T08:48:00Z">
        <w:r w:rsidR="0052109C" w:rsidDel="00574B43">
          <w:delText xml:space="preserve">This </w:delText>
        </w:r>
      </w:del>
      <w:ins w:id="55" w:author="Kelli Johnson" w:date="2015-09-30T08:48:00Z">
        <w:r w:rsidR="00574B43">
          <w:t>A</w:t>
        </w:r>
        <w:r w:rsidR="00574B43">
          <w:t xml:space="preserve"> </w:t>
        </w:r>
      </w:ins>
      <w:r w:rsidR="00956D4B">
        <w:t xml:space="preserve">process </w:t>
      </w:r>
      <w:del w:id="56" w:author="Kelli Johnson" w:date="2015-09-30T08:48:00Z">
        <w:r w:rsidR="0052109C" w:rsidDel="00574B43">
          <w:delText xml:space="preserve">was in fact </w:delText>
        </w:r>
      </w:del>
      <w:r w:rsidR="0052109C">
        <w:t xml:space="preserve">suggested by McAllister and </w:t>
      </w:r>
      <w:proofErr w:type="spellStart"/>
      <w:r w:rsidR="0052109C">
        <w:t>Ianelli</w:t>
      </w:r>
      <w:proofErr w:type="spellEnd"/>
      <w:r w:rsidR="0052109C">
        <w:t xml:space="preserve">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estimating the “effective sample size” for compositional data via the match between predicted and observed compositional data.  However, </w:t>
      </w:r>
      <w:ins w:id="57" w:author="Kelli Johnson" w:date="2015-10-02T16:52:00Z">
        <w:r w:rsidR="00057203">
          <w:t>iterative reweighting approaches such as th</w:t>
        </w:r>
      </w:ins>
      <w:ins w:id="58" w:author="Kelli Johnson" w:date="2015-10-02T16:53:00Z">
        <w:r w:rsidR="00057203">
          <w:t>ose</w:t>
        </w:r>
      </w:ins>
      <w:ins w:id="59" w:author="Kelli Johnson" w:date="2015-10-02T16:52:00Z">
        <w:r w:rsidR="00057203">
          <w:t xml:space="preserve"> suggested by</w:t>
        </w:r>
      </w:ins>
      <w:del w:id="60" w:author="Kelli Johnson" w:date="2015-10-02T16:52:00Z">
        <w:r w:rsidR="00956D4B" w:rsidDel="00057203">
          <w:delText>the</w:delText>
        </w:r>
      </w:del>
      <w:r w:rsidR="00956D4B">
        <w:t xml:space="preserve"> McAllister-</w:t>
      </w:r>
      <w:proofErr w:type="spellStart"/>
      <w:r w:rsidR="00956D4B">
        <w:t>Ianelli</w:t>
      </w:r>
      <w:proofErr w:type="spellEnd"/>
      <w:r w:rsidR="00956D4B">
        <w:t xml:space="preserve"> </w:t>
      </w:r>
      <w:ins w:id="61" w:author="Kelli Johnson" w:date="2015-10-02T16:52:00Z">
        <w:r w:rsidR="00057203">
          <w:t>(1997)</w:t>
        </w:r>
      </w:ins>
      <w:ins w:id="62" w:author="Kelli Johnson" w:date="2015-10-02T16:53:00Z">
        <w:r w:rsidR="00057203">
          <w:t xml:space="preserve"> or Stewart and Hamel (2014) </w:t>
        </w:r>
      </w:ins>
      <w:del w:id="63" w:author="Kelli Johnson" w:date="2015-10-02T16:52:00Z">
        <w:r w:rsidR="00956D4B" w:rsidDel="00057203">
          <w:delText>approach</w:delText>
        </w:r>
      </w:del>
      <w:r w:rsidR="00956D4B">
        <w:t xml:space="preserve"> requires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 xml:space="preserve">Decreasing the effective sample size has identical impact to decreasing the weight of the multinomial 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BE69C6">
        <w:t xml:space="preserve">.  </w:t>
      </w:r>
      <w:r w:rsidR="00956D4B">
        <w:t xml:space="preserve">This iterative-reweighting algorithm has several draw-backs, including being </w:t>
      </w:r>
      <w:r w:rsidR="002B1A37">
        <w:t>infeasible</w:t>
      </w:r>
      <w:r w:rsidR="00956D4B">
        <w:t xml:space="preserve"> to </w:t>
      </w:r>
      <w:r w:rsidR="002B1A37">
        <w:t>repeat</w:t>
      </w:r>
      <w:r w:rsidR="00956D4B">
        <w:t xml:space="preserve"> for every sensitivity run, inability to incorporate into simulation designs, and difficulties when estimating likelihood profiles for stock assessment parameters.  </w:t>
      </w:r>
    </w:p>
    <w:p w14:paraId="3350109A" w14:textId="2176E00A" w:rsidR="00956D4B" w:rsidRDefault="00956D4B" w:rsidP="00F92AD3">
      <w:pPr>
        <w:tabs>
          <w:tab w:val="left" w:pos="360"/>
        </w:tabs>
      </w:pPr>
      <w:r>
        <w:tab/>
      </w:r>
      <w:r w:rsidR="00F355C8">
        <w:t>In the following, we</w:t>
      </w:r>
      <w:r>
        <w:t xml:space="preserve"> seek to develop a method to estimate effective sample size during parameter estimation.  Ideally, this would involve estimating a new parameter which governs the </w:t>
      </w:r>
      <w:r>
        <w:lastRenderedPageBreak/>
        <w:t xml:space="preserve">ratio of input and effective sample size.  Uncertainty in this parameter could then be estimated 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w:t>
      </w:r>
      <w:r w:rsidR="002B1A37">
        <w:t>propagated</w:t>
      </w:r>
      <w:r>
        <w:t xml:space="preserve"> and evaluated during stock projections.  </w:t>
      </w:r>
      <w:r w:rsidR="00BE69C6">
        <w:t xml:space="preserve">For this purpose, we propose using a </w:t>
      </w:r>
      <w:proofErr w:type="spellStart"/>
      <w:r w:rsidR="00BE69C6">
        <w:t>Dirichlet</w:t>
      </w:r>
      <w:proofErr w:type="spellEnd"/>
      <w:r w:rsidR="00BE69C6">
        <w:t xml:space="preserve">-multinomial </w:t>
      </w:r>
      <w:ins w:id="64" w:author="Kelli Johnson" w:date="2015-09-30T09:38:00Z">
        <w:r w:rsidR="005B0E9E">
          <w:t xml:space="preserve">(DM) </w:t>
        </w:r>
      </w:ins>
      <w:r w:rsidR="00BE69C6">
        <w:t xml:space="preserve">distribution as the likelihood function of compositional data in an integrated assessment model.  </w:t>
      </w:r>
      <w:ins w:id="65" w:author="Kelli Johnson" w:date="2015-09-30T09:44:00Z">
        <w:r w:rsidR="005B0E9E">
          <w:t>Using the DM</w:t>
        </w:r>
      </w:ins>
      <w:del w:id="66" w:author="Kelli Johnson" w:date="2015-09-30T09:44:00Z">
        <w:r w:rsidR="00BE69C6" w:rsidDel="005B0E9E">
          <w:delText>We show that this</w:delText>
        </w:r>
      </w:del>
      <w:r w:rsidR="00BE69C6">
        <w:t xml:space="preserve"> distribution involves estimating a new parameter, and can be parameterized such that it estimates an approximately linear relationship between input and effective sample size.  We incorporate this new distribution into the Stock Synthesis </w:t>
      </w:r>
      <w:ins w:id="67" w:author="Kelli Johnson" w:date="2015-10-03T06:40:00Z">
        <w:r w:rsidR="006B3F81">
          <w:t xml:space="preserve">(SS) </w:t>
        </w:r>
      </w:ins>
      <w:r w:rsidR="00BE69C6">
        <w:t>stock assessment software, which is widely used in the United States</w:t>
      </w:r>
      <w:ins w:id="68" w:author="Kelli Johnson" w:date="2015-10-02T15:25:00Z">
        <w:r w:rsidR="001D00E6">
          <w:t xml:space="preserve"> (US)</w:t>
        </w:r>
      </w:ins>
      <w:r w:rsidR="00BE69C6">
        <w:t xml:space="preserve">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w:t>
      </w:r>
      <w:proofErr w:type="spellStart"/>
      <w:r w:rsidR="00BE69C6" w:rsidRPr="00BE69C6">
        <w:rPr>
          <w:rFonts w:cs="Times New Roman"/>
        </w:rPr>
        <w:t>Methot</w:t>
      </w:r>
      <w:proofErr w:type="spellEnd"/>
      <w:r w:rsidR="00BE69C6" w:rsidRPr="00BE69C6">
        <w:rPr>
          <w:rFonts w:cs="Times New Roman"/>
        </w:rPr>
        <w:t xml:space="preserve"> and Wetzel, 2013)</w:t>
      </w:r>
      <w:r w:rsidR="00BE69C6">
        <w:fldChar w:fldCharType="end"/>
      </w:r>
      <w:r w:rsidR="00AE19D4">
        <w:t>, when fitting to marginal and conditional length or age composition data</w:t>
      </w:r>
      <w:r w:rsidR="00BE69C6">
        <w:t>.  We then use a case study and simulation experiment to show that the D</w:t>
      </w:r>
      <w:ins w:id="69" w:author="Kelli Johnson" w:date="2015-09-30T09:38:00Z">
        <w:r w:rsidR="005B0E9E">
          <w:t>M</w:t>
        </w:r>
      </w:ins>
      <w:del w:id="70" w:author="Kelli Johnson" w:date="2015-09-30T09:38:00Z">
        <w:r w:rsidR="00BE69C6" w:rsidDel="005B0E9E">
          <w:delText>irichlet-multinomial</w:delText>
        </w:r>
      </w:del>
      <w:r w:rsidR="00BE69C6">
        <w:t xml:space="preserve"> likelihood function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w:t>
      </w:r>
      <w:ins w:id="71" w:author="Kelli Johnson" w:date="2015-10-02T16:54:00Z">
        <w:r w:rsidR="00A52A64">
          <w:t>iterative reweighting</w:t>
        </w:r>
      </w:ins>
      <w:del w:id="72" w:author="Kelli Johnson" w:date="2015-10-02T16:54:00Z">
        <w:r w:rsidR="00BE69C6" w:rsidDel="00A52A64">
          <w:delText>the McAllister-Ianelli</w:delText>
        </w:r>
      </w:del>
      <w:r w:rsidR="00BE69C6">
        <w:t xml:space="preserve"> method</w:t>
      </w:r>
      <w:ins w:id="73" w:author="Kelli Johnson" w:date="2015-10-02T16:54:00Z">
        <w:r w:rsidR="00A52A64">
          <w:t>s</w:t>
        </w:r>
      </w:ins>
      <w:r w:rsidR="00BE69C6">
        <w:t xml:space="preserve">, but without requiring </w:t>
      </w:r>
      <w:del w:id="74" w:author="Kelli Johnson" w:date="2015-10-02T16:55:00Z">
        <w:r w:rsidR="00BE69C6" w:rsidDel="00A52A64">
          <w:delText xml:space="preserve">iterative </w:delText>
        </w:r>
      </w:del>
      <w:r w:rsidR="00BE69C6">
        <w:t xml:space="preserve">re-running </w:t>
      </w:r>
      <w:del w:id="75" w:author="Kelli Johnson" w:date="2015-10-02T16:55:00Z">
        <w:r w:rsidR="00BE69C6" w:rsidDel="00A52A64">
          <w:delText xml:space="preserve">of </w:delText>
        </w:r>
      </w:del>
      <w:r w:rsidR="00BE69C6">
        <w:t xml:space="preserve">the assessment model. </w:t>
      </w:r>
    </w:p>
    <w:p w14:paraId="2199B7F1" w14:textId="77777777" w:rsidR="003A63B5" w:rsidRPr="003A63B5" w:rsidRDefault="003A63B5" w:rsidP="00F92AD3">
      <w:pPr>
        <w:tabs>
          <w:tab w:val="left" w:pos="360"/>
        </w:tabs>
        <w:rPr>
          <w:b/>
        </w:rPr>
      </w:pPr>
      <w:r w:rsidRPr="003A63B5">
        <w:rPr>
          <w:b/>
        </w:rPr>
        <w:t>Methods</w:t>
      </w:r>
    </w:p>
    <w:p w14:paraId="213263C8" w14:textId="77777777" w:rsidR="003A09D6" w:rsidRPr="00655DC4" w:rsidRDefault="0041622D" w:rsidP="00F92AD3">
      <w:pPr>
        <w:tabs>
          <w:tab w:val="left" w:pos="360"/>
        </w:tabs>
        <w:rPr>
          <w:i/>
        </w:rPr>
      </w:pPr>
      <w:r>
        <w:rPr>
          <w:i/>
        </w:rPr>
        <w:t xml:space="preserve">Introducing the </w:t>
      </w:r>
      <w:proofErr w:type="spellStart"/>
      <w:r>
        <w:rPr>
          <w:i/>
        </w:rPr>
        <w:t>Dirichlet</w:t>
      </w:r>
      <w:proofErr w:type="spellEnd"/>
      <w:r>
        <w:rPr>
          <w:i/>
        </w:rPr>
        <w:t>-m</w:t>
      </w:r>
      <w:r w:rsidR="003A09D6">
        <w:rPr>
          <w:i/>
        </w:rPr>
        <w:t>ultinomial distribution</w:t>
      </w:r>
    </w:p>
    <w:p w14:paraId="252AB138" w14:textId="77777777" w:rsidR="003A09D6" w:rsidRDefault="003A09D6" w:rsidP="00F92AD3">
      <w:pPr>
        <w:tabs>
          <w:tab w:val="left" w:pos="360"/>
        </w:tabs>
      </w:pPr>
      <w:r>
        <w:t>We here use a D</w:t>
      </w:r>
      <w:del w:id="76" w:author="Kelli Johnson" w:date="2015-09-30T09:38:00Z">
        <w:r w:rsidDel="005B0E9E">
          <w:delText>irichlet-</w:delText>
        </w:r>
      </w:del>
      <w:r>
        <w:t>M</w:t>
      </w:r>
      <w:del w:id="77" w:author="Kelli Johnson" w:date="2015-09-30T09:38:00Z">
        <w:r w:rsidDel="005B0E9E">
          <w:delText>ultinomial</w:delText>
        </w:r>
      </w:del>
      <w:r>
        <w:t xml:space="preserve"> distribution:</w:t>
      </w:r>
    </w:p>
    <w:p w14:paraId="71DD88B5" w14:textId="77777777"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AD28003" w14:textId="2D4282D2" w:rsidR="008D292E" w:rsidRDefault="008D292E" w:rsidP="008D292E">
      <w:pPr>
        <w:tabs>
          <w:tab w:val="left" w:pos="360"/>
          <w:tab w:val="left" w:pos="5760"/>
        </w:tabs>
        <w:rPr>
          <w:rFonts w:eastAsiaTheme="minorEastAsia" w:cs="Times New Roman"/>
          <w:szCs w:val="24"/>
        </w:rPr>
      </w:pPr>
      <w:proofErr w:type="gramStart"/>
      <w:r>
        <w:rPr>
          <w:rFonts w:cs="Times New Roman"/>
          <w:szCs w:val="24"/>
        </w:rPr>
        <w:t>where</w:t>
      </w:r>
      <w:proofErr w:type="gramEnd"/>
      <w:r>
        <w:rPr>
          <w:rFonts w:cs="Times New Roman"/>
          <w:szCs w:val="24"/>
        </w:rPr>
        <w:t xml:space="preserv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w:t>
      </w:r>
      <w:r w:rsidR="0057605D">
        <w:rPr>
          <w:rFonts w:eastAsiaTheme="minorEastAsia" w:cs="Times New Roman"/>
          <w:szCs w:val="24"/>
        </w:rPr>
        <w:t xml:space="preserve">variance inflation coefficient.  </w:t>
      </w:r>
      <w:ins w:id="78" w:author="Kelli Johnson" w:date="2015-10-03T06:41:00Z">
        <w:r w:rsidR="006B3F81">
          <w:rPr>
            <w:rFonts w:eastAsiaTheme="minorEastAsia" w:cs="Times New Roman"/>
            <w:szCs w:val="24"/>
          </w:rPr>
          <w:t>Here, w</w:t>
        </w:r>
      </w:ins>
      <w:del w:id="79" w:author="Kelli Johnson" w:date="2015-10-03T06:41:00Z">
        <w:r w:rsidR="0057605D" w:rsidDel="006B3F81">
          <w:rPr>
            <w:rFonts w:eastAsiaTheme="minorEastAsia" w:cs="Times New Roman"/>
            <w:szCs w:val="24"/>
          </w:rPr>
          <w:delText>W</w:delText>
        </w:r>
      </w:del>
      <w:r>
        <w:rPr>
          <w:rFonts w:eastAsiaTheme="minorEastAsia" w:cs="Times New Roman"/>
          <w:szCs w:val="24"/>
        </w:rPr>
        <w:t>e use the gamma function</w:t>
      </w:r>
      <w:del w:id="80" w:author="Kelli Johnson" w:date="2015-10-03T06:41:00Z">
        <w:r w:rsidR="0057605D" w:rsidDel="006B3F81">
          <w:rPr>
            <w:rFonts w:eastAsiaTheme="minorEastAsia" w:cs="Times New Roman"/>
            <w:szCs w:val="24"/>
          </w:rPr>
          <w:delText xml:space="preserve"> in this function</w:delText>
        </w:r>
      </w:del>
      <w:r>
        <w:rPr>
          <w:rFonts w:eastAsiaTheme="minorEastAsia" w:cs="Times New Roman"/>
          <w:szCs w:val="24"/>
        </w:rPr>
        <w:t>, rather than the conventional factorial function, so that the D</w:t>
      </w:r>
      <w:del w:id="81" w:author="Kelli Johnson" w:date="2015-09-30T09:38:00Z">
        <w:r w:rsidDel="005B0E9E">
          <w:rPr>
            <w:rFonts w:eastAsiaTheme="minorEastAsia" w:cs="Times New Roman"/>
            <w:szCs w:val="24"/>
          </w:rPr>
          <w:delText>irich</w:delText>
        </w:r>
      </w:del>
      <w:del w:id="82" w:author="Kelli Johnson" w:date="2015-09-30T09:39:00Z">
        <w:r w:rsidDel="005B0E9E">
          <w:rPr>
            <w:rFonts w:eastAsiaTheme="minorEastAsia" w:cs="Times New Roman"/>
            <w:szCs w:val="24"/>
          </w:rPr>
          <w:delText>let-</w:delText>
        </w:r>
      </w:del>
      <w:r>
        <w:rPr>
          <w:rFonts w:eastAsiaTheme="minorEastAsia" w:cs="Times New Roman"/>
          <w:szCs w:val="24"/>
        </w:rPr>
        <w:t>M</w:t>
      </w:r>
      <w:del w:id="83" w:author="Kelli Johnson" w:date="2015-09-30T09:39:00Z">
        <w:r w:rsidDel="005B0E9E">
          <w:rPr>
            <w:rFonts w:eastAsiaTheme="minorEastAsia" w:cs="Times New Roman"/>
            <w:szCs w:val="24"/>
          </w:rPr>
          <w:delText>ultinomial</w:delText>
        </w:r>
      </w:del>
      <w:r>
        <w:rPr>
          <w:rFonts w:eastAsiaTheme="minorEastAsia" w:cs="Times New Roman"/>
          <w:szCs w:val="24"/>
        </w:rPr>
        <w:t xml:space="preserve"> is defined for all non-negative </w:t>
      </w:r>
      <w:r>
        <w:rPr>
          <w:rFonts w:eastAsiaTheme="minorEastAsia" w:cs="Times New Roman"/>
          <w:szCs w:val="24"/>
        </w:rPr>
        <w:lastRenderedPageBreak/>
        <w:t xml:space="preserve">sample sizes </w:t>
      </w:r>
      <w:r>
        <w:rPr>
          <w:rFonts w:eastAsiaTheme="minorEastAsia" w:cs="Times New Roman"/>
          <w:i/>
          <w:szCs w:val="24"/>
        </w:rPr>
        <w:t>N</w:t>
      </w:r>
      <w:r w:rsidR="0057605D">
        <w:rPr>
          <w:rFonts w:eastAsiaTheme="minorEastAsia" w:cs="Times New Roman"/>
          <w:szCs w:val="24"/>
        </w:rPr>
        <w:t>, such that it reduces to the conventional D</w:t>
      </w:r>
      <w:ins w:id="84" w:author="Kelli Johnson" w:date="2015-09-30T09:39:00Z">
        <w:r w:rsidR="005B0E9E">
          <w:rPr>
            <w:rFonts w:eastAsiaTheme="minorEastAsia" w:cs="Times New Roman"/>
            <w:szCs w:val="24"/>
          </w:rPr>
          <w:t>M</w:t>
        </w:r>
      </w:ins>
      <w:del w:id="85" w:author="Kelli Johnson" w:date="2015-09-30T09:39:00Z">
        <w:r w:rsidR="0057605D" w:rsidDel="005B0E9E">
          <w:rPr>
            <w:rFonts w:eastAsiaTheme="minorEastAsia" w:cs="Times New Roman"/>
            <w:szCs w:val="24"/>
          </w:rPr>
          <w:delText>irichlet-multinomial</w:delText>
        </w:r>
      </w:del>
      <w:r w:rsidR="0057605D">
        <w:rPr>
          <w:rFonts w:eastAsiaTheme="minorEastAsia" w:cs="Times New Roman"/>
          <w:szCs w:val="24"/>
        </w:rPr>
        <w:t xml:space="preserve"> distribution whenever input sample size is a whole number.  We </w:t>
      </w:r>
      <w:del w:id="86" w:author="Kelli Johnson" w:date="2015-10-03T06:41:00Z">
        <w:r w:rsidR="0057605D" w:rsidDel="006B3F81">
          <w:rPr>
            <w:rFonts w:eastAsiaTheme="minorEastAsia" w:cs="Times New Roman"/>
            <w:szCs w:val="24"/>
          </w:rPr>
          <w:delText xml:space="preserve">here </w:delText>
        </w:r>
      </w:del>
      <w:r w:rsidR="0057605D">
        <w:rPr>
          <w:rFonts w:eastAsiaTheme="minorEastAsia" w:cs="Times New Roman"/>
          <w:szCs w:val="24"/>
        </w:rPr>
        <w:t>present theory using notation for age-composition data, but note that it is fully applicable (and implemented in S</w:t>
      </w:r>
      <w:del w:id="87" w:author="Kelli Johnson" w:date="2015-10-03T06:41:00Z">
        <w:r w:rsidR="0057605D" w:rsidDel="006B3F81">
          <w:rPr>
            <w:rFonts w:eastAsiaTheme="minorEastAsia" w:cs="Times New Roman"/>
            <w:szCs w:val="24"/>
          </w:rPr>
          <w:delText xml:space="preserve">tock </w:delText>
        </w:r>
      </w:del>
      <w:r w:rsidR="0057605D">
        <w:rPr>
          <w:rFonts w:eastAsiaTheme="minorEastAsia" w:cs="Times New Roman"/>
          <w:szCs w:val="24"/>
        </w:rPr>
        <w:t>S</w:t>
      </w:r>
      <w:del w:id="88" w:author="Kelli Johnson" w:date="2015-10-03T06:41:00Z">
        <w:r w:rsidR="0057605D" w:rsidDel="006B3F81">
          <w:rPr>
            <w:rFonts w:eastAsiaTheme="minorEastAsia" w:cs="Times New Roman"/>
            <w:szCs w:val="24"/>
          </w:rPr>
          <w:delText>ynthesis</w:delText>
        </w:r>
      </w:del>
      <w:r w:rsidR="0057605D">
        <w:rPr>
          <w:rFonts w:eastAsiaTheme="minorEastAsia" w:cs="Times New Roman"/>
          <w:szCs w:val="24"/>
        </w:rPr>
        <w:t>) for length-composition data as well</w:t>
      </w:r>
      <w:r>
        <w:rPr>
          <w:rFonts w:eastAsiaTheme="minorEastAsia" w:cs="Times New Roman"/>
          <w:szCs w:val="24"/>
        </w:rPr>
        <w:t xml:space="preserve">. </w:t>
      </w:r>
      <w:commentRangeStart w:id="89"/>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89"/>
      <w:r>
        <w:rPr>
          <w:rStyle w:val="CommentReference"/>
        </w:rPr>
        <w:commentReference w:id="89"/>
      </w:r>
      <w:r>
        <w:rPr>
          <w:rFonts w:eastAsiaTheme="minorEastAsia" w:cs="Times New Roman"/>
          <w:szCs w:val="24"/>
        </w:rPr>
        <w:t>does not depend upon the parameters, but ensures t</w:t>
      </w:r>
      <w:r w:rsidR="00576611">
        <w:rPr>
          <w:rFonts w:eastAsiaTheme="minorEastAsia" w:cs="Times New Roman"/>
          <w:szCs w:val="24"/>
        </w:rPr>
        <w:t>hat the value of the D</w:t>
      </w:r>
      <w:ins w:id="90" w:author="Kelli Johnson" w:date="2015-09-30T09:39:00Z">
        <w:r w:rsidR="005B0E9E">
          <w:rPr>
            <w:rFonts w:eastAsiaTheme="minorEastAsia" w:cs="Times New Roman"/>
            <w:szCs w:val="24"/>
          </w:rPr>
          <w:t>M</w:t>
        </w:r>
      </w:ins>
      <w:del w:id="91" w:author="Kelli Johnson" w:date="2015-09-30T09:39:00Z">
        <w:r w:rsidR="00576611" w:rsidDel="005B0E9E">
          <w:rPr>
            <w:rFonts w:eastAsiaTheme="minorEastAsia" w:cs="Times New Roman"/>
            <w:szCs w:val="24"/>
          </w:rPr>
          <w:delText>irichlet-multinomial</w:delText>
        </w:r>
      </w:del>
      <w:r w:rsidR="00576611">
        <w:rPr>
          <w:rFonts w:eastAsiaTheme="minorEastAsia" w:cs="Times New Roman"/>
          <w:szCs w:val="24"/>
        </w:rPr>
        <w:t xml:space="preserve">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converges on the value of the conventional 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w:t>
      </w:r>
      <w:proofErr w:type="gramStart"/>
      <w:r w:rsidR="00576611">
        <w:rPr>
          <w:rFonts w:eastAsiaTheme="minorEastAsia" w:cs="Times New Roman"/>
          <w:szCs w:val="24"/>
        </w:rPr>
        <w:t xml:space="preserve">as </w:t>
      </w:r>
      <w:proofErr w:type="gramEnd"/>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sidR="00576611">
        <w:rPr>
          <w:rFonts w:eastAsiaTheme="minorEastAsia" w:cs="Times New Roman"/>
          <w:szCs w:val="24"/>
        </w:rPr>
        <w:t>,</w:t>
      </w:r>
      <w:r>
        <w:rPr>
          <w:rFonts w:eastAsiaTheme="minorEastAsia" w:cs="Times New Roman"/>
          <w:szCs w:val="24"/>
        </w:rPr>
        <w:t>:</w:t>
      </w:r>
    </w:p>
    <w:p w14:paraId="5885E175" w14:textId="77777777" w:rsidR="008D292E" w:rsidRDefault="008D292E" w:rsidP="008D292E">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14:paraId="232734B3" w14:textId="77777777" w:rsidR="008D292E" w:rsidRDefault="00576611" w:rsidP="008D292E">
      <w:pPr>
        <w:tabs>
          <w:tab w:val="left" w:pos="360"/>
          <w:tab w:val="left" w:pos="5760"/>
        </w:tabs>
        <w:rPr>
          <w:rFonts w:eastAsiaTheme="minorEastAsia"/>
          <w:szCs w:val="24"/>
        </w:rPr>
      </w:pPr>
      <w:proofErr w:type="gramStart"/>
      <w:r>
        <w:rPr>
          <w:rFonts w:eastAsiaTheme="minorEastAsia"/>
          <w:szCs w:val="24"/>
        </w:rPr>
        <w:t>such</w:t>
      </w:r>
      <w:proofErr w:type="gramEnd"/>
      <w:r>
        <w:rPr>
          <w:rFonts w:eastAsiaTheme="minorEastAsia"/>
          <w:szCs w:val="24"/>
        </w:rPr>
        <w:t xml:space="preserve"> that the</w:t>
      </w:r>
      <w:r w:rsidR="008D292E">
        <w:rPr>
          <w:rFonts w:eastAsiaTheme="minorEastAsia"/>
          <w:szCs w:val="24"/>
        </w:rPr>
        <w:t xml:space="preserve"> multinomial </w:t>
      </w:r>
      <w:r>
        <w:rPr>
          <w:rFonts w:eastAsiaTheme="minorEastAsia"/>
          <w:szCs w:val="24"/>
        </w:rPr>
        <w:t>distribution is a special case of the D</w:t>
      </w:r>
      <w:ins w:id="92" w:author="Kelli Johnson" w:date="2015-09-30T09:39:00Z">
        <w:r w:rsidR="005B0E9E">
          <w:rPr>
            <w:rFonts w:eastAsiaTheme="minorEastAsia"/>
            <w:szCs w:val="24"/>
          </w:rPr>
          <w:t>M</w:t>
        </w:r>
      </w:ins>
      <w:del w:id="93" w:author="Kelli Johnson" w:date="2015-09-30T09:39:00Z">
        <w:r w:rsidDel="005B0E9E">
          <w:rPr>
            <w:rFonts w:eastAsiaTheme="minorEastAsia"/>
            <w:szCs w:val="24"/>
          </w:rPr>
          <w:delText>irichlet-multinomial</w:delText>
        </w:r>
      </w:del>
      <w:r>
        <w:rPr>
          <w:rFonts w:eastAsiaTheme="minorEastAsia"/>
          <w:szCs w:val="24"/>
        </w:rPr>
        <w:t xml:space="preserve"> distribution</w:t>
      </w:r>
      <w:r w:rsidR="008D292E">
        <w:rPr>
          <w:rFonts w:eastAsiaTheme="minorEastAsia"/>
          <w:szCs w:val="24"/>
        </w:rPr>
        <w:t xml:space="preserve">.  </w:t>
      </w:r>
    </w:p>
    <w:p w14:paraId="321D7FC9" w14:textId="77777777"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14:paraId="30BC03CF" w14:textId="77777777"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14:paraId="37EAE21C" w14:textId="77777777"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14:paraId="48F111B5" w14:textId="77777777" w:rsidR="00F71AA0" w:rsidRDefault="00F71AA0" w:rsidP="00F71AA0">
      <w:pPr>
        <w:tabs>
          <w:tab w:val="left" w:pos="360"/>
          <w:tab w:val="left" w:pos="5760"/>
        </w:tabs>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i/>
        </w:rPr>
        <w:t>N</w:t>
      </w:r>
      <w:r>
        <w:rPr>
          <w:rFonts w:eastAsiaTheme="minorEastAsia"/>
        </w:rPr>
        <w:t xml:space="preserve"> is the sample size.  Defining observed </w:t>
      </w:r>
      <w:proofErr w:type="gramStart"/>
      <w:r>
        <w:rPr>
          <w:rFonts w:eastAsiaTheme="minorEastAsia"/>
        </w:rPr>
        <w:t xml:space="preserve">proportion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14:paraId="634115CF" w14:textId="77777777"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14:paraId="52EE83DC" w14:textId="77777777"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14:paraId="23456AB6" w14:textId="77777777"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 xml:space="preserve">a </w:t>
      </w:r>
      <w:proofErr w:type="spellStart"/>
      <w:r w:rsidR="003A09D6">
        <w:rPr>
          <w:rFonts w:eastAsiaTheme="minorEastAsia"/>
          <w:szCs w:val="24"/>
        </w:rPr>
        <w:t>Dirichlet</w:t>
      </w:r>
      <w:proofErr w:type="spellEnd"/>
      <w:r w:rsidR="003A09D6">
        <w:rPr>
          <w:rFonts w:eastAsiaTheme="minorEastAsia"/>
          <w:szCs w:val="24"/>
        </w:rPr>
        <w:t xml:space="preserve"> distribution:</w:t>
      </w:r>
    </w:p>
    <w:p w14:paraId="391B8F26" w14:textId="77777777" w:rsidR="003A09D6" w:rsidRDefault="00DE771B"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14:paraId="714F8622" w14:textId="77777777" w:rsidR="00F71AA0" w:rsidRDefault="003A09D6" w:rsidP="00F92AD3">
      <w:pPr>
        <w:tabs>
          <w:tab w:val="left" w:pos="360"/>
          <w:tab w:val="left" w:pos="5760"/>
        </w:tabs>
        <w:rPr>
          <w:rFonts w:eastAsiaTheme="minorEastAsia"/>
        </w:rPr>
      </w:pPr>
      <w:proofErr w:type="gramStart"/>
      <w:r>
        <w:rPr>
          <w:rFonts w:eastAsiaTheme="minorEastAsia"/>
          <w:szCs w:val="24"/>
        </w:rPr>
        <w:t>where</w:t>
      </w:r>
      <w:proofErr w:type="gramEnd"/>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14:paraId="12D9C4AF" w14:textId="77777777"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14:paraId="475B2AA4" w14:textId="77777777" w:rsidR="003A09D6" w:rsidRDefault="00F71AA0" w:rsidP="00F92AD3">
      <w:pPr>
        <w:tabs>
          <w:tab w:val="left" w:pos="360"/>
          <w:tab w:val="left" w:pos="5760"/>
        </w:tabs>
        <w:rPr>
          <w:rFonts w:eastAsiaTheme="minorEastAsia"/>
          <w:szCs w:val="24"/>
        </w:rPr>
      </w:pPr>
      <w:proofErr w:type="gramStart"/>
      <w:r>
        <w:rPr>
          <w:rFonts w:eastAsiaTheme="minorEastAsia"/>
        </w:rPr>
        <w:lastRenderedPageBreak/>
        <w:t>such</w:t>
      </w:r>
      <w:proofErr w:type="gramEnd"/>
      <w:r>
        <w:rPr>
          <w:rFonts w:eastAsiaTheme="minorEastAsia"/>
        </w:rPr>
        <w:t xml:space="preserve">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14:paraId="0F7FB0D8" w14:textId="77777777" w:rsidR="003A09D6" w:rsidRDefault="00F71AA0" w:rsidP="00F92AD3">
      <w:pPr>
        <w:tabs>
          <w:tab w:val="left" w:pos="360"/>
          <w:tab w:val="left" w:pos="5760"/>
        </w:tabs>
        <w:rPr>
          <w:rFonts w:eastAsiaTheme="minorEastAsia"/>
        </w:rPr>
      </w:pPr>
      <w:r>
        <w:rPr>
          <w:rFonts w:eastAsiaTheme="minorEastAsia"/>
        </w:rPr>
        <w:tab/>
        <w:t xml:space="preserve">Finally, </w:t>
      </w:r>
      <w:r w:rsidR="003A09D6">
        <w:rPr>
          <w:rFonts w:eastAsiaTheme="minorEastAsia"/>
        </w:rPr>
        <w:t>the variance of the observed proportion at age for a D</w:t>
      </w:r>
      <w:ins w:id="94" w:author="Kelli Johnson" w:date="2015-09-30T09:39:00Z">
        <w:r w:rsidR="005B0E9E">
          <w:rPr>
            <w:rFonts w:eastAsiaTheme="minorEastAsia"/>
          </w:rPr>
          <w:t>M</w:t>
        </w:r>
      </w:ins>
      <w:del w:id="95" w:author="Kelli Johnson" w:date="2015-09-30T09:39:00Z">
        <w:r w:rsidR="003A09D6" w:rsidDel="005B0E9E">
          <w:rPr>
            <w:rFonts w:eastAsiaTheme="minorEastAsia"/>
          </w:rPr>
          <w:delText>irichlet-multinomial</w:delText>
        </w:r>
      </w:del>
      <w:r w:rsidR="003A09D6">
        <w:rPr>
          <w:rFonts w:eastAsiaTheme="minorEastAsia"/>
        </w:rPr>
        <w:t xml:space="preserve"> distribution is approximately:</w:t>
      </w:r>
    </w:p>
    <w:p w14:paraId="30B00B16" w14:textId="77777777"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14:paraId="6CA622CE" w14:textId="77777777"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proofErr w:type="gramStart"/>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w:t>
      </w:r>
      <w:proofErr w:type="gramEnd"/>
      <w:r w:rsidR="00F71AA0">
        <w:rPr>
          <w:rFonts w:eastAsiaTheme="minorEastAsia"/>
        </w:rPr>
        <w:t xml:space="preserve"> a D</w:t>
      </w:r>
      <w:ins w:id="96" w:author="Kelli Johnson" w:date="2015-09-30T09:39:00Z">
        <w:r w:rsidR="005B0E9E">
          <w:rPr>
            <w:rFonts w:eastAsiaTheme="minorEastAsia"/>
          </w:rPr>
          <w:t>M</w:t>
        </w:r>
      </w:ins>
      <w:del w:id="97" w:author="Kelli Johnson" w:date="2015-09-30T09:39:00Z">
        <w:r w:rsidR="00F71AA0" w:rsidDel="005B0E9E">
          <w:rPr>
            <w:rFonts w:eastAsiaTheme="minorEastAsia"/>
          </w:rPr>
          <w:delText>irichlet-multinomi</w:delText>
        </w:r>
      </w:del>
      <w:del w:id="98" w:author="Kelli Johnson" w:date="2015-09-30T09:40:00Z">
        <w:r w:rsidR="00F71AA0" w:rsidDel="005B0E9E">
          <w:rPr>
            <w:rFonts w:eastAsiaTheme="minorEastAsia"/>
          </w:rPr>
          <w:delText>al</w:delText>
        </w:r>
      </w:del>
      <w:r w:rsidR="00F71AA0">
        <w:rPr>
          <w:rFonts w:eastAsiaTheme="minorEastAsia"/>
        </w:rPr>
        <w:t xml:space="preserve"> distribution as</w:t>
      </w:r>
      <w:r>
        <w:rPr>
          <w:rFonts w:eastAsiaTheme="minorEastAsia"/>
        </w:rPr>
        <w:t>:</w:t>
      </w:r>
    </w:p>
    <w:p w14:paraId="3C92348B" w14:textId="77777777" w:rsidR="003A09D6" w:rsidRPr="00834CDC" w:rsidRDefault="00DE771B"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14:paraId="4FF68E23" w14:textId="77777777"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w:t>
      </w:r>
      <w:proofErr w:type="gramStart"/>
      <w:r>
        <w:rPr>
          <w:rFonts w:eastAsiaTheme="minorEastAsia"/>
        </w:rPr>
        <w:t xml:space="preserve">and </w:t>
      </w:r>
      <w:proofErr w:type="gramEnd"/>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14:paraId="40B7C628" w14:textId="77777777"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14:paraId="6539C685" w14:textId="77777777" w:rsidR="003A09D6" w:rsidRPr="00722692" w:rsidRDefault="0041622D" w:rsidP="00F92AD3">
      <w:pPr>
        <w:tabs>
          <w:tab w:val="left" w:pos="360"/>
          <w:tab w:val="left" w:pos="5760"/>
        </w:tabs>
        <w:rPr>
          <w:rFonts w:eastAsiaTheme="minorEastAsia"/>
        </w:rPr>
      </w:pPr>
      <w:r>
        <w:rPr>
          <w:rFonts w:eastAsiaTheme="minorEastAsia"/>
        </w:rPr>
        <w:t>Given the D</w:t>
      </w:r>
      <w:ins w:id="99" w:author="Kelli Johnson" w:date="2015-09-30T09:40:00Z">
        <w:r w:rsidR="005B0E9E">
          <w:rPr>
            <w:rFonts w:eastAsiaTheme="minorEastAsia"/>
          </w:rPr>
          <w:t>M</w:t>
        </w:r>
      </w:ins>
      <w:del w:id="100" w:author="Kelli Johnson" w:date="2015-09-30T09:40:00Z">
        <w:r w:rsidDel="005B0E9E">
          <w:rPr>
            <w:rFonts w:eastAsiaTheme="minorEastAsia"/>
          </w:rPr>
          <w:delText>irichlet-mulinomial</w:delText>
        </w:r>
      </w:del>
      <w:r>
        <w:rPr>
          <w:rFonts w:eastAsiaTheme="minorEastAsia"/>
        </w:rPr>
        <w:t xml:space="preserve"> distribution and the closed-form computation of its effective sample size, we propose two alternative parameterizations that may be useful in practice for length</w:t>
      </w:r>
      <w:ins w:id="101" w:author="Kelli Johnson" w:date="2015-09-30T09:47:00Z">
        <w:r w:rsidR="00A90B40">
          <w:rPr>
            <w:rFonts w:eastAsiaTheme="minorEastAsia"/>
          </w:rPr>
          <w:t>-</w:t>
        </w:r>
      </w:ins>
      <w:r>
        <w:rPr>
          <w:rFonts w:eastAsiaTheme="minorEastAsia"/>
        </w:rPr>
        <w:t xml:space="preserve"> and age-composition samples in stock assessment</w:t>
      </w:r>
      <w:r w:rsidR="00C26578">
        <w:rPr>
          <w:rFonts w:eastAsiaTheme="minorEastAsia"/>
        </w:rPr>
        <w:t xml:space="preserve"> models.  These parameterizations differ in terms of the function relating input and effective sample size (Fig. 1).</w:t>
      </w:r>
    </w:p>
    <w:p w14:paraId="7481BBEC" w14:textId="77777777" w:rsidR="00C26578" w:rsidRPr="0041622D" w:rsidRDefault="00C26578" w:rsidP="00C26578">
      <w:pPr>
        <w:tabs>
          <w:tab w:val="left" w:pos="360"/>
        </w:tabs>
        <w:rPr>
          <w:i/>
        </w:rPr>
      </w:pPr>
      <w:r w:rsidRPr="0041622D">
        <w:rPr>
          <w:i/>
        </w:rPr>
        <w:t xml:space="preserve">Parameterization #1 – </w:t>
      </w:r>
      <w:r w:rsidR="0036045D" w:rsidRPr="0041622D">
        <w:rPr>
          <w:i/>
        </w:rPr>
        <w:t xml:space="preserve">Linear effective sample size </w:t>
      </w:r>
    </w:p>
    <w:p w14:paraId="3013443F" w14:textId="77777777" w:rsidR="00C26578" w:rsidRPr="00C26578" w:rsidRDefault="00C26578" w:rsidP="00C26578">
      <w:pPr>
        <w:tabs>
          <w:tab w:val="left" w:pos="360"/>
        </w:tabs>
      </w:pPr>
      <w:r>
        <w:t>As a default, we recommend a re-parameterization</w:t>
      </w:r>
      <w:del w:id="102" w:author="Kelli Johnson" w:date="2015-09-30T09:47:00Z">
        <w:r w:rsidDel="00A90B40">
          <w:delText>s</w:delText>
        </w:r>
      </w:del>
      <w:r>
        <w:t xml:space="preserve"> of the D</w:t>
      </w:r>
      <w:ins w:id="103" w:author="Kelli Johnson" w:date="2015-09-30T09:40:00Z">
        <w:r w:rsidR="005B0E9E">
          <w:t>M</w:t>
        </w:r>
      </w:ins>
      <w:del w:id="104" w:author="Kelli Johnson" w:date="2015-09-30T09:40:00Z">
        <w:r w:rsidDel="005B0E9E">
          <w:delText>irichlet-multinomial</w:delText>
        </w:r>
      </w:del>
      <w:r>
        <w:t xml:space="preserve">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i.e.</w:t>
      </w:r>
      <w:proofErr w:type="gramStart"/>
      <w:r>
        <w:rPr>
          <w:rFonts w:eastAsiaTheme="minorEastAsia"/>
          <w:szCs w:val="24"/>
        </w:rPr>
        <w:t xml:space="preserve">, </w:t>
      </w:r>
      <w:proofErr w:type="gramEnd"/>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14:paraId="6E2DF3EF" w14:textId="77777777"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73F409DD" w14:textId="77777777" w:rsidR="00C26578" w:rsidRPr="00C26578" w:rsidRDefault="00C26578" w:rsidP="00C26578">
      <w:pPr>
        <w:tabs>
          <w:tab w:val="left" w:pos="360"/>
          <w:tab w:val="left" w:pos="5760"/>
        </w:tabs>
        <w:rPr>
          <w:rFonts w:eastAsiaTheme="minorEastAsia" w:cs="Times New Roman"/>
        </w:rPr>
      </w:pPr>
      <w:proofErr w:type="gramStart"/>
      <w:r>
        <w:rPr>
          <w:rFonts w:eastAsiaTheme="minorEastAsia" w:cs="Times New Roman"/>
        </w:rPr>
        <w:t>which</w:t>
      </w:r>
      <w:proofErr w:type="gramEnd"/>
      <w:r>
        <w:rPr>
          <w:rFonts w:eastAsiaTheme="minorEastAsia" w:cs="Times New Roman"/>
        </w:rPr>
        <w:t xml:space="preserve"> has effective sample size:</w:t>
      </w:r>
    </w:p>
    <w:p w14:paraId="742B4ECE" w14:textId="77777777" w:rsidR="00C26578" w:rsidRPr="00C26578" w:rsidRDefault="00DE771B"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14:paraId="3C7B27DA" w14:textId="77777777" w:rsidR="00C26578" w:rsidRDefault="00F355C8" w:rsidP="00C26578">
      <w:pPr>
        <w:tabs>
          <w:tab w:val="left" w:pos="360"/>
          <w:tab w:val="left" w:pos="5760"/>
        </w:tabs>
        <w:rPr>
          <w:rFonts w:eastAsiaTheme="minorEastAsia"/>
          <w:szCs w:val="24"/>
        </w:rPr>
      </w:pPr>
      <w:r>
        <w:rPr>
          <w:rFonts w:eastAsiaTheme="minorEastAsia"/>
        </w:rPr>
        <w:lastRenderedPageBreak/>
        <w:t>When</w:t>
      </w:r>
      <w:r w:rsidR="00C26578">
        <w:rPr>
          <w:rFonts w:eastAsiaTheme="minorEastAsia"/>
        </w:rPr>
        <w:t xml:space="preserve"> </w:t>
      </w:r>
      <w:r w:rsidR="00C26578">
        <w:rPr>
          <w:rFonts w:eastAsiaTheme="minorEastAsia"/>
          <w:i/>
        </w:rPr>
        <w:t>N&gt;&gt;1</w:t>
      </w:r>
      <w:r w:rsidR="00C26578">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sidR="00C26578">
        <w:rPr>
          <w:rFonts w:eastAsiaTheme="minorEastAsia"/>
          <w:szCs w:val="24"/>
        </w:rPr>
        <w:t>&lt;&lt;</w:t>
      </w:r>
      <w:r w:rsidR="00C26578" w:rsidRPr="00C26578">
        <w:rPr>
          <w:rFonts w:eastAsiaTheme="minorEastAsia"/>
          <w:i/>
          <w:szCs w:val="24"/>
        </w:rPr>
        <w:t>1</w:t>
      </w:r>
      <w:r w:rsidR="00C26578">
        <w:rPr>
          <w:rFonts w:eastAsiaTheme="minorEastAsia"/>
          <w:szCs w:val="24"/>
        </w:rPr>
        <w:t xml:space="preserve">, this </w:t>
      </w:r>
      <w:r w:rsidR="00B27D83">
        <w:rPr>
          <w:rFonts w:eastAsiaTheme="minorEastAsia"/>
          <w:szCs w:val="24"/>
        </w:rPr>
        <w:t xml:space="preserve">further </w:t>
      </w:r>
      <w:r w:rsidR="00C26578">
        <w:rPr>
          <w:rFonts w:eastAsiaTheme="minorEastAsia"/>
          <w:szCs w:val="24"/>
        </w:rPr>
        <w:t>reduces to:</w:t>
      </w:r>
    </w:p>
    <w:p w14:paraId="5BB4A924" w14:textId="77777777" w:rsidR="00C26578" w:rsidRPr="00C26578" w:rsidRDefault="00DE771B"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14:paraId="3CC9A6D7" w14:textId="77777777"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w:t>
      </w:r>
      <w:r w:rsidR="003E4E22">
        <w:rPr>
          <w:rFonts w:eastAsiaTheme="minorEastAsia"/>
          <w:szCs w:val="24"/>
        </w:rPr>
        <w:t xml:space="preserve">can be interpreted as </w:t>
      </w:r>
      <w:r>
        <w:rPr>
          <w:rFonts w:eastAsiaTheme="minorEastAsia"/>
          <w:szCs w:val="24"/>
        </w:rPr>
        <w:t>the ratio of effecti</w:t>
      </w:r>
      <w:r w:rsidR="0036045D">
        <w:rPr>
          <w:rFonts w:eastAsiaTheme="minorEastAsia"/>
          <w:szCs w:val="24"/>
        </w:rPr>
        <w:t>ve and input sample size</w:t>
      </w:r>
      <w:r w:rsidR="003E4E22">
        <w:rPr>
          <w:rFonts w:eastAsiaTheme="minorEastAsia"/>
          <w:szCs w:val="24"/>
        </w:rPr>
        <w:t xml:space="preserve"> under these conditions</w:t>
      </w:r>
      <w:r w:rsidR="0036045D">
        <w:rPr>
          <w:rFonts w:eastAsiaTheme="minorEastAsia"/>
          <w:szCs w:val="24"/>
        </w:rPr>
        <w:t xml:space="preserv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14:paraId="1F125B00" w14:textId="77777777"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14:paraId="1E39E120" w14:textId="77777777" w:rsidR="0036045D" w:rsidRPr="0036045D" w:rsidRDefault="0036045D" w:rsidP="00C26578">
      <w:pPr>
        <w:tabs>
          <w:tab w:val="left" w:pos="360"/>
        </w:tabs>
      </w:pPr>
      <w:r>
        <w:t xml:space="preserve">As a potential alternative, analysts may instead use the original parameterization of the </w:t>
      </w:r>
      <w:r w:rsidR="00681AFA">
        <w:t>D</w:t>
      </w:r>
      <w:ins w:id="105" w:author="Kelli Johnson" w:date="2015-09-30T09:40:00Z">
        <w:r w:rsidR="005B0E9E">
          <w:t>M</w:t>
        </w:r>
      </w:ins>
      <w:del w:id="106" w:author="Kelli Johnson" w:date="2015-09-30T09:40:00Z">
        <w:r w:rsidR="00681AFA" w:rsidDel="005B0E9E">
          <w:delText>irichlet-m</w:delText>
        </w:r>
        <w:r w:rsidDel="005B0E9E">
          <w:delText>ultinomial</w:delText>
        </w:r>
      </w:del>
      <w:r>
        <w:t xml:space="preserve"> distribution:</w:t>
      </w:r>
    </w:p>
    <w:p w14:paraId="2D7E3F19" w14:textId="77777777"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F477DF1" w14:textId="77777777" w:rsidR="0036045D" w:rsidRPr="0036045D" w:rsidRDefault="0036045D" w:rsidP="0036045D">
      <w:pPr>
        <w:tabs>
          <w:tab w:val="left" w:pos="360"/>
        </w:tabs>
        <w:rPr>
          <w:rFonts w:cs="Times New Roman"/>
          <w:szCs w:val="24"/>
        </w:rPr>
      </w:pPr>
      <w:proofErr w:type="gramStart"/>
      <w:r>
        <w:rPr>
          <w:rFonts w:cs="Times New Roman"/>
          <w:szCs w:val="24"/>
        </w:rPr>
        <w:t>with</w:t>
      </w:r>
      <w:proofErr w:type="gramEnd"/>
      <w:r>
        <w:rPr>
          <w:rFonts w:cs="Times New Roman"/>
          <w:szCs w:val="24"/>
        </w:rPr>
        <w:t xml:space="preserve"> effective sample size:</w:t>
      </w:r>
    </w:p>
    <w:p w14:paraId="54B77AEA" w14:textId="77777777" w:rsidR="00C26578" w:rsidRPr="00C26578" w:rsidRDefault="00DE771B"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14:paraId="1DF34039" w14:textId="77777777"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w:t>
      </w:r>
      <w:proofErr w:type="gramStart"/>
      <w:r>
        <w:rPr>
          <w:rFonts w:eastAsiaTheme="minorEastAsia"/>
        </w:rPr>
        <w:t xml:space="preserve">large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w:t>
      </w:r>
      <w:proofErr w:type="gramStart"/>
      <w:r>
        <w:rPr>
          <w:rFonts w:eastAsiaTheme="minorEastAsia"/>
        </w:rPr>
        <w:t xml:space="preserve">of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whenever analysts seek to estimate an upper bound on the effective sample size </w:t>
      </w:r>
      <w:r w:rsidR="00BE3165">
        <w:rPr>
          <w:rFonts w:eastAsiaTheme="minorEastAsia"/>
        </w:rPr>
        <w:t>for a given year.</w:t>
      </w:r>
    </w:p>
    <w:p w14:paraId="17F37CB0" w14:textId="77777777"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701CA2">
        <w:rPr>
          <w:highlight w:val="yellow"/>
        </w:rPr>
        <w:t>30</w:t>
      </w:r>
      <w:r w:rsidR="00701CA2">
        <w:t>; release date Jan, 2016</w:t>
      </w:r>
      <w:r w:rsidR="00C14762">
        <w:t xml:space="preserve">), an integrated age-structured stock assessment framework </w:t>
      </w:r>
      <w:del w:id="107" w:author="Kelli Johnson" w:date="2015-09-30T09:48:00Z">
        <w:r w:rsidR="00C14762" w:rsidDel="00A90B40">
          <w:delText xml:space="preserve">frequently used to conduct assessments in many parts of the world </w:delText>
        </w:r>
      </w:del>
      <w:r w:rsidR="00C14762">
        <w:t>(</w:t>
      </w:r>
      <w:proofErr w:type="spellStart"/>
      <w:r w:rsidR="00C14762">
        <w:t>Methot</w:t>
      </w:r>
      <w:proofErr w:type="spellEnd"/>
      <w:r w:rsidR="00C14762">
        <w:t xml:space="preserve"> and Wetzel, 2013). </w:t>
      </w:r>
      <w:r w:rsidR="00B278B7">
        <w:t xml:space="preserve"> In the following, </w:t>
      </w:r>
      <w:r w:rsidR="00B278B7">
        <w:lastRenderedPageBreak/>
        <w:t>however, we focus exclusively on the linear parameterization (</w:t>
      </w:r>
      <w:del w:id="108" w:author="Kelli Johnson" w:date="2015-09-30T09:48:00Z">
        <w:r w:rsidR="00B278B7" w:rsidDel="00A90B40">
          <w:delText xml:space="preserve">version </w:delText>
        </w:r>
      </w:del>
      <w:ins w:id="109" w:author="Kelli Johnson" w:date="2015-09-30T09:48:00Z">
        <w:r w:rsidR="00A90B40">
          <w:t>parameterization</w:t>
        </w:r>
        <w:r w:rsidR="00A90B40">
          <w:t xml:space="preserve"> </w:t>
        </w:r>
      </w:ins>
      <w:r w:rsidR="00B278B7">
        <w:t>#1), given that it more closely mimics the action of the McAllister-</w:t>
      </w:r>
      <w:proofErr w:type="spellStart"/>
      <w:r w:rsidR="00B278B7">
        <w:t>Ianelli</w:t>
      </w:r>
      <w:proofErr w:type="spellEnd"/>
      <w:r w:rsidR="00B278B7">
        <w:t xml:space="preserve"> iterative reweighting method.  </w:t>
      </w:r>
      <w:del w:id="110" w:author="Kelli Johnson" w:date="2015-09-30T09:48:00Z">
        <w:r w:rsidR="00B278B7" w:rsidDel="00A90B40">
          <w:delText>We leave f</w:delText>
        </w:r>
      </w:del>
      <w:ins w:id="111" w:author="Kelli Johnson" w:date="2015-09-30T09:48:00Z">
        <w:r w:rsidR="00A90B40">
          <w:t>F</w:t>
        </w:r>
      </w:ins>
      <w:r w:rsidR="00B278B7">
        <w:t>or future research</w:t>
      </w:r>
      <w:ins w:id="112" w:author="Kelli Johnson" w:date="2015-09-30T09:48:00Z">
        <w:r w:rsidR="00A90B40">
          <w:t>, we leave</w:t>
        </w:r>
      </w:ins>
      <w:r w:rsidR="00B278B7">
        <w:t xml:space="preserve"> the development and exploration of more-complicated two-parameter forms for the D</w:t>
      </w:r>
      <w:ins w:id="113" w:author="Kelli Johnson" w:date="2015-09-30T09:41:00Z">
        <w:r w:rsidR="005B0E9E">
          <w:t>M</w:t>
        </w:r>
      </w:ins>
      <w:del w:id="114" w:author="Kelli Johnson" w:date="2015-09-30T09:41:00Z">
        <w:r w:rsidR="00B278B7" w:rsidDel="005B0E9E">
          <w:delText>irichlet-multinomial</w:delText>
        </w:r>
      </w:del>
      <w:r w:rsidR="00B278B7">
        <w:t xml:space="preserve"> distribution, which could combine the characterist</w:t>
      </w:r>
      <w:r w:rsidR="00701CA2">
        <w:t>ic</w:t>
      </w:r>
      <w:r w:rsidR="00B278B7">
        <w:t xml:space="preserve">s of both versions.  </w:t>
      </w:r>
    </w:p>
    <w:p w14:paraId="73032554" w14:textId="77777777" w:rsidR="009A1BEA" w:rsidRPr="000B4A6E" w:rsidRDefault="009A1BEA" w:rsidP="00F92AD3">
      <w:pPr>
        <w:tabs>
          <w:tab w:val="left" w:pos="360"/>
        </w:tabs>
        <w:rPr>
          <w:i/>
        </w:rPr>
      </w:pPr>
      <w:r w:rsidRPr="000B4A6E">
        <w:rPr>
          <w:i/>
        </w:rPr>
        <w:t xml:space="preserve">Case study: </w:t>
      </w:r>
      <w:proofErr w:type="spellStart"/>
      <w:r w:rsidRPr="000B4A6E">
        <w:rPr>
          <w:i/>
        </w:rPr>
        <w:t>Pacfic</w:t>
      </w:r>
      <w:proofErr w:type="spellEnd"/>
      <w:r w:rsidRPr="000B4A6E">
        <w:rPr>
          <w:i/>
        </w:rPr>
        <w:t xml:space="preserve"> hake</w:t>
      </w:r>
    </w:p>
    <w:p w14:paraId="5ABC0CF6" w14:textId="5069069F" w:rsidR="00C616C4" w:rsidRDefault="00BE3165" w:rsidP="00F92AD3">
      <w:pPr>
        <w:tabs>
          <w:tab w:val="left" w:pos="360"/>
        </w:tabs>
      </w:pPr>
      <w:r>
        <w:t xml:space="preserve">To demonstrate this new data-weighting method, we compare its performance with a recent stock assessment for Pacific hake </w:t>
      </w:r>
      <w:r w:rsidR="009A1BEA">
        <w:t>(</w:t>
      </w:r>
      <w:proofErr w:type="spellStart"/>
      <w:r w:rsidR="009A1BEA">
        <w:rPr>
          <w:i/>
        </w:rPr>
        <w:t>Merluccius</w:t>
      </w:r>
      <w:proofErr w:type="spellEnd"/>
      <w:r w:rsidR="009A1BEA">
        <w:rPr>
          <w:i/>
        </w:rPr>
        <w:t xml:space="preserve"> </w:t>
      </w:r>
      <w:proofErr w:type="spellStart"/>
      <w:r w:rsidR="009A1BEA">
        <w:rPr>
          <w:i/>
        </w:rPr>
        <w:t>productus</w:t>
      </w:r>
      <w:proofErr w:type="spellEnd"/>
      <w:r w:rsidR="009A1BEA">
        <w:t>)</w:t>
      </w:r>
      <w:ins w:id="115" w:author="Kelli Johnson" w:date="2015-10-03T06:43:00Z">
        <w:r w:rsidR="006B3F81">
          <w:t xml:space="preserve"> to other data-weighting methods</w:t>
        </w:r>
      </w:ins>
      <w:r>
        <w:t>.  Pacific hake</w:t>
      </w:r>
      <w:r w:rsidR="009A1BEA">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w:t>
      </w:r>
      <w:r w:rsidR="00701CA2">
        <w:t>fishery age</w:t>
      </w:r>
      <w:del w:id="116" w:author="Kelli Johnson" w:date="2015-09-30T09:50:00Z">
        <w:r w:rsidR="00701CA2" w:rsidDel="00A90B40">
          <w:delText xml:space="preserve"> </w:delText>
        </w:r>
      </w:del>
      <w:ins w:id="117" w:author="Kelli Johnson" w:date="2015-09-30T09:50:00Z">
        <w:r w:rsidR="00A90B40">
          <w:t>–</w:t>
        </w:r>
      </w:ins>
      <w:r w:rsidR="00701CA2">
        <w:t>composition</w:t>
      </w:r>
      <w:ins w:id="118" w:author="Kelli Johnson" w:date="2015-09-30T09:50:00Z">
        <w:r w:rsidR="00A90B40">
          <w:t xml:space="preserve"> data</w:t>
        </w:r>
      </w:ins>
      <w:r w:rsidR="00701CA2">
        <w:t xml:space="preserve">, </w:t>
      </w:r>
      <w:r w:rsidR="00490D84">
        <w:t xml:space="preserve">an index of abundance from </w:t>
      </w:r>
      <w:r w:rsidR="00701CA2">
        <w:t xml:space="preserve">ten </w:t>
      </w:r>
      <w:r w:rsidR="00D33D4B">
        <w:t>acoustic survey</w:t>
      </w:r>
      <w:r w:rsidR="00701CA2">
        <w:t>s</w:t>
      </w:r>
      <w:r w:rsidR="00D33D4B">
        <w:t xml:space="preserve"> conducted between 1995 and 2013, </w:t>
      </w:r>
      <w:del w:id="119" w:author="Kelli Johnson" w:date="2015-10-02T21:45:00Z">
        <w:r w:rsidR="00D33D4B" w:rsidDel="000328BC">
          <w:delText xml:space="preserve"> </w:delText>
        </w:r>
      </w:del>
      <w:r w:rsidR="00701CA2">
        <w:t xml:space="preserve">with associated </w:t>
      </w:r>
      <w:r w:rsidR="00D33D4B">
        <w:t xml:space="preserve">survey age-composition samples, </w:t>
      </w:r>
      <w:ins w:id="120" w:author="Kelli Johnson" w:date="2015-10-02T21:49:00Z">
        <w:r w:rsidR="000328BC">
          <w:t xml:space="preserve">cohort-specific definitions of ageing error </w:t>
        </w:r>
      </w:ins>
      <w:ins w:id="121" w:author="Kelli Johnson" w:date="2015-10-02T21:51:00Z">
        <w:r w:rsidR="000328BC">
          <w:t xml:space="preserve">that </w:t>
        </w:r>
      </w:ins>
      <w:ins w:id="122" w:author="Kelli Johnson" w:date="2015-10-02T21:49:00Z">
        <w:r w:rsidR="000328BC">
          <w:t>specify improved ageing accuracy with large</w:t>
        </w:r>
      </w:ins>
      <w:ins w:id="123" w:author="Kelli Johnson" w:date="2015-10-02T21:50:00Z">
        <w:r w:rsidR="000328BC">
          <w:t>r</w:t>
        </w:r>
      </w:ins>
      <w:ins w:id="124" w:author="Kelli Johnson" w:date="2015-10-02T21:49:00Z">
        <w:r w:rsidR="000328BC">
          <w:t xml:space="preserve"> cohorts, </w:t>
        </w:r>
      </w:ins>
      <w:r w:rsidR="00D33D4B">
        <w:t xml:space="preserve">and ‘empirical’ </w:t>
      </w:r>
      <w:del w:id="125" w:author="Kelli Johnson" w:date="2015-10-02T21:55:00Z">
        <w:r w:rsidR="00C616C4" w:rsidDel="00F319A2">
          <w:delText xml:space="preserve">fishery </w:delText>
        </w:r>
      </w:del>
      <w:r w:rsidR="00D33D4B">
        <w:t>weight-at-age data</w:t>
      </w:r>
      <w:ins w:id="126" w:author="Kelli Johnson" w:date="2015-10-02T21:55:00Z">
        <w:r w:rsidR="00F319A2">
          <w:t xml:space="preserve"> calculated from all fisheries and the acoustic survey for years 1975 to 2014</w:t>
        </w:r>
      </w:ins>
      <w:r w:rsidR="00D33D4B">
        <w:t>, which are assumed to be known without error (Taylor et al., 2015).</w:t>
      </w:r>
      <w:ins w:id="127" w:author="Kelli Johnson" w:date="2015-10-02T21:48:00Z">
        <w:r w:rsidR="000328BC" w:rsidRPr="000328BC">
          <w:t xml:space="preserve"> </w:t>
        </w:r>
      </w:ins>
    </w:p>
    <w:p w14:paraId="7B4A2689" w14:textId="72A80862"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ins w:id="128" w:author="Kelli Johnson" w:date="2015-10-03T06:43:00Z">
        <w:r w:rsidR="006B3F81">
          <w:t xml:space="preserve"> age-composition data</w:t>
        </w:r>
      </w:ins>
      <w:r w:rsidR="00C14762">
        <w:t>: (</w:t>
      </w:r>
      <w:proofErr w:type="spellStart"/>
      <w:r w:rsidR="00C14762">
        <w:t>i</w:t>
      </w:r>
      <w:proofErr w:type="spellEnd"/>
      <w:r w:rsidR="00C14762">
        <w:t xml:space="preserve">) </w:t>
      </w:r>
      <w:r w:rsidR="00DA4FCB">
        <w:t>unweighted, (</w:t>
      </w:r>
      <w:r w:rsidR="00B5376F">
        <w:t xml:space="preserve">ii) tuned using </w:t>
      </w:r>
      <w:ins w:id="129" w:author="Kelli Johnson" w:date="2015-10-02T16:55:00Z">
        <w:r w:rsidR="00A52A64">
          <w:t>an iterative approach</w:t>
        </w:r>
      </w:ins>
      <w:del w:id="130" w:author="Kelli Johnson" w:date="2015-10-02T16:55:00Z">
        <w:r w:rsidR="00C14762" w:rsidDel="00A52A64">
          <w:delText>McAllister-Ianelli (1997)</w:delText>
        </w:r>
      </w:del>
      <w:r w:rsidR="00B5376F">
        <w:t xml:space="preserve">, </w:t>
      </w:r>
      <w:r w:rsidR="00C14762">
        <w:t>(ii</w:t>
      </w:r>
      <w:r w:rsidR="00B5376F">
        <w:t>i</w:t>
      </w:r>
      <w:r w:rsidR="00C14762">
        <w:t xml:space="preserve">) </w:t>
      </w:r>
      <w:r>
        <w:t>estimated using the D</w:t>
      </w:r>
      <w:ins w:id="131" w:author="Kelli Johnson" w:date="2015-09-30T09:41:00Z">
        <w:r w:rsidR="005B0E9E">
          <w:t>M</w:t>
        </w:r>
      </w:ins>
      <w:del w:id="132" w:author="Kelli Johnson" w:date="2015-09-30T09:41:00Z">
        <w:r w:rsidDel="005B0E9E">
          <w:delText>irichlet-multinomial</w:delText>
        </w:r>
      </w:del>
      <w:r>
        <w:t xml:space="preserve"> distribution</w:t>
      </w:r>
      <w:r w:rsidR="00B5376F">
        <w:t>, and (iv) weight of zero</w:t>
      </w:r>
      <w:del w:id="133" w:author="Kelli Johnson" w:date="2015-10-03T06:43:00Z">
        <w:r w:rsidR="00B5376F" w:rsidDel="006B3F81">
          <w:delText xml:space="preserve"> for the </w:delText>
        </w:r>
        <w:r w:rsidR="008E0B57" w:rsidDel="006B3F81">
          <w:delText xml:space="preserve">fishery </w:delText>
        </w:r>
        <w:r w:rsidR="00B5376F" w:rsidDel="006B3F81">
          <w:delText>age-composition data</w:delText>
        </w:r>
      </w:del>
      <w:r>
        <w:t xml:space="preserve">.  </w:t>
      </w:r>
      <w:r w:rsidR="00B24D1E">
        <w:t xml:space="preserve">Option (ii) </w:t>
      </w:r>
      <w:del w:id="134" w:author="Kelli Johnson" w:date="2015-10-02T16:56:00Z">
        <w:r w:rsidR="00B24D1E" w:rsidDel="00A52A64">
          <w:delText xml:space="preserve">(“McAllister-Ianelli”) </w:delText>
        </w:r>
      </w:del>
      <w:r w:rsidR="00B24D1E">
        <w:t xml:space="preserve">involved fitting the model to simulated data, computing the ratio of </w:t>
      </w:r>
      <w:ins w:id="135" w:author="Kelli Johnson" w:date="2015-10-02T10:47:00Z">
        <w:r w:rsidR="003A24CC">
          <w:t xml:space="preserve">the harmonic mean of yearly </w:t>
        </w:r>
      </w:ins>
      <w:del w:id="136" w:author="Kelli Johnson" w:date="2015-10-02T10:47:00Z">
        <w:r w:rsidR="00B24D1E" w:rsidDel="003A24CC">
          <w:delText xml:space="preserve">input and </w:delText>
        </w:r>
      </w:del>
      <w:r w:rsidR="00B24D1E">
        <w:t xml:space="preserve">“effective” sample size </w:t>
      </w:r>
      <w:ins w:id="137" w:author="Kelli Johnson" w:date="2015-10-02T10:48:00Z">
        <w:r w:rsidR="003A24CC">
          <w:t>to the arithmetic mean o</w:t>
        </w:r>
      </w:ins>
      <w:ins w:id="138" w:author="Kelli Johnson" w:date="2015-10-02T10:49:00Z">
        <w:r w:rsidR="003A24CC">
          <w:t>f</w:t>
        </w:r>
      </w:ins>
      <w:ins w:id="139" w:author="Kelli Johnson" w:date="2015-10-02T10:48:00Z">
        <w:r w:rsidR="003A24CC">
          <w:t xml:space="preserve"> yearly input </w:t>
        </w:r>
        <w:r w:rsidR="003A24CC">
          <w:lastRenderedPageBreak/>
          <w:t>sample size</w:t>
        </w:r>
      </w:ins>
      <w:del w:id="140" w:author="Kelli Johnson" w:date="2015-10-02T10:55:00Z">
        <w:r w:rsidR="00B24D1E" w:rsidDel="003A24CC">
          <w:delText xml:space="preserve">for </w:delText>
        </w:r>
      </w:del>
      <w:del w:id="141" w:author="Kelli Johnson" w:date="2015-10-02T10:49:00Z">
        <w:r w:rsidR="00B24D1E" w:rsidDel="003A24CC">
          <w:delText>each year</w:delText>
        </w:r>
      </w:del>
      <w:r w:rsidR="00B24D1E">
        <w:t xml:space="preserve"> of</w:t>
      </w:r>
      <w:ins w:id="142" w:author="Kelli Johnson" w:date="2015-10-02T10:50:00Z">
        <w:r w:rsidR="003A24CC">
          <w:t xml:space="preserve"> </w:t>
        </w:r>
      </w:ins>
      <w:ins w:id="143" w:author="Kelli Johnson" w:date="2015-10-02T10:49:00Z">
        <w:r w:rsidR="003A24CC">
          <w:t>fishery</w:t>
        </w:r>
      </w:ins>
      <w:r w:rsidR="00B24D1E">
        <w:t xml:space="preserve"> age-composition data</w:t>
      </w:r>
      <w:del w:id="144" w:author="Kelli Johnson" w:date="2015-10-02T10:50:00Z">
        <w:r w:rsidR="00B24D1E" w:rsidDel="003A24CC">
          <w:delText xml:space="preserve"> for the fishery, computing the harmonic mean ratio among years</w:delText>
        </w:r>
      </w:del>
      <w:r w:rsidR="00B24D1E">
        <w:t xml:space="preserve">, </w:t>
      </w:r>
      <w:ins w:id="145" w:author="Kelli Johnson" w:date="2015-10-02T11:31:00Z">
        <w:r w:rsidR="00762422">
          <w:t xml:space="preserve">scaling this value by the </w:t>
        </w:r>
      </w:ins>
      <w:ins w:id="146" w:author="Kelli Johnson" w:date="2015-10-02T11:32:00Z">
        <w:r w:rsidR="00762422">
          <w:t xml:space="preserve">“weighting factor” for the fishery age-composition data used while fitting the assessment, </w:t>
        </w:r>
      </w:ins>
      <w:del w:id="147" w:author="Kelli Johnson" w:date="2015-10-02T11:36:00Z">
        <w:r w:rsidR="00B24D1E" w:rsidDel="00762422">
          <w:delText xml:space="preserve">and then </w:delText>
        </w:r>
      </w:del>
      <w:proofErr w:type="spellStart"/>
      <w:r w:rsidR="00B24D1E">
        <w:t>inputing</w:t>
      </w:r>
      <w:proofErr w:type="spellEnd"/>
      <w:r w:rsidR="00B24D1E">
        <w:t xml:space="preserve"> this value as the</w:t>
      </w:r>
      <w:ins w:id="148" w:author="Kelli Johnson" w:date="2015-10-02T11:33:00Z">
        <w:r w:rsidR="00762422">
          <w:t xml:space="preserve"> new</w:t>
        </w:r>
      </w:ins>
      <w:r w:rsidR="00B24D1E">
        <w:t xml:space="preserve"> </w:t>
      </w:r>
      <w:del w:id="149" w:author="Kelli Johnson" w:date="2015-09-30T18:47:00Z">
        <w:r w:rsidR="00B24D1E" w:rsidDel="00C31932">
          <w:delText>a</w:delText>
        </w:r>
      </w:del>
      <w:del w:id="150" w:author="Kelli Johnson" w:date="2015-10-02T11:33:00Z">
        <w:r w:rsidR="00B24D1E" w:rsidDel="00762422">
          <w:delText xml:space="preserve"> “</w:delText>
        </w:r>
      </w:del>
      <w:r w:rsidR="00B24D1E">
        <w:t>weighting factor</w:t>
      </w:r>
      <w:del w:id="151" w:author="Kelli Johnson" w:date="2015-10-02T11:33:00Z">
        <w:r w:rsidR="00B24D1E" w:rsidDel="00762422">
          <w:delText>”</w:delText>
        </w:r>
      </w:del>
      <w:ins w:id="152" w:author="Kelli Johnson" w:date="2015-10-02T11:36:00Z">
        <w:r w:rsidR="00762422">
          <w:t xml:space="preserve">, and fitting the </w:t>
        </w:r>
      </w:ins>
      <w:ins w:id="153" w:author="Kelli Johnson" w:date="2015-10-03T06:44:00Z">
        <w:r w:rsidR="006B3F81">
          <w:t>augmented</w:t>
        </w:r>
      </w:ins>
      <w:ins w:id="154" w:author="Kelli Johnson" w:date="2015-10-02T11:36:00Z">
        <w:r w:rsidR="00762422">
          <w:t xml:space="preserve"> model to the data.</w:t>
        </w:r>
      </w:ins>
      <w:del w:id="155" w:author="Kelli Johnson" w:date="2015-10-02T11:33:00Z">
        <w:r w:rsidR="00B24D1E" w:rsidDel="00762422">
          <w:delText xml:space="preserve"> </w:delText>
        </w:r>
      </w:del>
      <w:del w:id="156" w:author="Kelli Johnson" w:date="2015-10-02T11:34:00Z">
        <w:r w:rsidR="00B24D1E" w:rsidDel="00762422">
          <w:delText>for the fishery</w:delText>
        </w:r>
      </w:del>
      <w:del w:id="157" w:author="Kelli Johnson" w:date="2015-10-02T10:56:00Z">
        <w:r w:rsidR="00B24D1E" w:rsidDel="003A24CC">
          <w:delText>-</w:delText>
        </w:r>
      </w:del>
      <w:del w:id="158" w:author="Kelli Johnson" w:date="2015-10-02T11:34:00Z">
        <w:r w:rsidR="00B24D1E" w:rsidDel="00762422">
          <w:delText>age</w:delText>
        </w:r>
      </w:del>
      <w:del w:id="159" w:author="Kelli Johnson" w:date="2015-10-02T10:56:00Z">
        <w:r w:rsidR="00B24D1E" w:rsidDel="003A24CC">
          <w:delText xml:space="preserve"> </w:delText>
        </w:r>
      </w:del>
      <w:del w:id="160" w:author="Kelli Johnson" w:date="2015-10-02T11:34:00Z">
        <w:r w:rsidR="00B24D1E" w:rsidDel="00762422">
          <w:delText>composition data</w:delText>
        </w:r>
      </w:del>
      <w:r w:rsidR="00B24D1E">
        <w:t>.  Th</w:t>
      </w:r>
      <w:del w:id="161" w:author="Kelli Johnson" w:date="2015-10-02T11:37:00Z">
        <w:r w:rsidR="00B24D1E" w:rsidDel="00762422">
          <w:delText>e model was then fitted to data a 2</w:delText>
        </w:r>
        <w:r w:rsidR="00B24D1E" w:rsidRPr="00B24D1E" w:rsidDel="00762422">
          <w:rPr>
            <w:vertAlign w:val="superscript"/>
          </w:rPr>
          <w:delText>nd</w:delText>
        </w:r>
        <w:r w:rsidR="00B24D1E" w:rsidDel="00762422">
          <w:delText xml:space="preserve"> time, th</w:delText>
        </w:r>
      </w:del>
      <w:r w:rsidR="00B24D1E">
        <w:t>is process was repeated</w:t>
      </w:r>
      <w:ins w:id="162" w:author="Kelli Johnson" w:date="2015-10-02T11:37:00Z">
        <w:r w:rsidR="00436587">
          <w:t xml:space="preserve"> t</w:t>
        </w:r>
      </w:ins>
      <w:ins w:id="163" w:author="Kelli Johnson" w:date="2015-10-05T08:42:00Z">
        <w:r w:rsidR="00CA2002">
          <w:t>wo</w:t>
        </w:r>
      </w:ins>
      <w:ins w:id="164" w:author="Kelli Johnson" w:date="2015-10-02T11:37:00Z">
        <w:r w:rsidR="00436587">
          <w:t xml:space="preserve"> times</w:t>
        </w:r>
      </w:ins>
      <w:del w:id="165" w:author="Kelli Johnson" w:date="2015-10-02T11:38:00Z">
        <w:r w:rsidR="00B24D1E" w:rsidDel="00436587">
          <w:delText>,</w:delText>
        </w:r>
      </w:del>
      <w:r w:rsidR="00B24D1E">
        <w:t xml:space="preserve"> and the third fit to data was used as the final estimate of parameters.  </w:t>
      </w:r>
      <w:ins w:id="166" w:author="Kelli Johnson" w:date="2015-10-02T11:39:00Z">
        <w:r w:rsidR="00436587">
          <w:t>The initial weighting factor was set to one and all additional weighting factors were bound by one</w:t>
        </w:r>
      </w:ins>
      <w:ins w:id="167" w:author="Kelli Johnson" w:date="2015-10-03T06:44:00Z">
        <w:r w:rsidR="006B3F81">
          <w:t xml:space="preserve"> to</w:t>
        </w:r>
      </w:ins>
      <w:ins w:id="168" w:author="Kelli Johnson" w:date="2015-10-02T11:39:00Z">
        <w:r w:rsidR="00436587">
          <w:t xml:space="preserve"> ensur</w:t>
        </w:r>
      </w:ins>
      <w:ins w:id="169" w:author="Kelli Johnson" w:date="2015-10-03T06:44:00Z">
        <w:r w:rsidR="006B3F81">
          <w:t>e</w:t>
        </w:r>
      </w:ins>
      <w:ins w:id="170" w:author="Kelli Johnson" w:date="2015-10-02T11:39:00Z">
        <w:r w:rsidR="00436587">
          <w:t xml:space="preserve"> input sample sizes were never greater than the number of samples. </w:t>
        </w:r>
      </w:ins>
      <w:r w:rsidR="00B24D1E">
        <w:t>Option (</w:t>
      </w:r>
      <w:proofErr w:type="gramStart"/>
      <w:r w:rsidR="00B24D1E">
        <w:t>iv</w:t>
      </w:r>
      <w:proofErr w:type="gramEnd"/>
      <w:r w:rsidR="00B24D1E">
        <w:t xml:space="preserve">) </w:t>
      </w:r>
      <w:r>
        <w:t xml:space="preserve">specifies that the stock assessment </w:t>
      </w:r>
      <w:ins w:id="171" w:author="Kelli Johnson" w:date="2015-09-30T18:47:00Z">
        <w:r w:rsidR="00C31932">
          <w:t>wa</w:t>
        </w:r>
      </w:ins>
      <w:del w:id="172" w:author="Kelli Johnson" w:date="2015-09-30T18:47:00Z">
        <w:r w:rsidDel="00C31932">
          <w:delText>i</w:delText>
        </w:r>
      </w:del>
      <w:r>
        <w:t>s fit</w:t>
      </w:r>
      <w:del w:id="173" w:author="Kelli Johnson" w:date="2015-09-30T18:47:00Z">
        <w:r w:rsidDel="00C31932">
          <w:delText>ted</w:delText>
        </w:r>
      </w:del>
      <w:r>
        <w:t xml:space="preserve">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 xml:space="preserve">(i.e., the </w:t>
      </w:r>
      <w:ins w:id="174" w:author="Kelli Johnson" w:date="2015-10-02T16:56:00Z">
        <w:r w:rsidR="00A52A64">
          <w:t>iterative</w:t>
        </w:r>
      </w:ins>
      <w:del w:id="175" w:author="Kelli Johnson" w:date="2015-10-02T16:56:00Z">
        <w:r w:rsidR="00A45BBB" w:rsidDel="00A52A64">
          <w:delText>McAllister-Ianelli</w:delText>
        </w:r>
      </w:del>
      <w:r w:rsidR="00A45BBB">
        <w:t xml:space="preserve"> approach results in a ratio of 0.94, and the </w:t>
      </w:r>
      <w:del w:id="176" w:author="Kelli Johnson" w:date="2015-09-30T09:43:00Z">
        <w:r w:rsidR="00A45BBB" w:rsidDel="005B0E9E">
          <w:delText>Dirichlet-multinomial</w:delText>
        </w:r>
      </w:del>
      <w:ins w:id="177" w:author="Kelli Johnson" w:date="2015-09-30T09:43:00Z">
        <w:r w:rsidR="005B0E9E">
          <w:t>DM</w:t>
        </w:r>
      </w:ins>
      <w:r w:rsidR="00A45BBB">
        <w:t xml:space="preserve"> results in a ratio of 1.00</w:t>
      </w:r>
      <w:ins w:id="178" w:author="Kelli Johnson" w:date="2015-09-30T18:47:00Z">
        <w:r w:rsidR="00C31932">
          <w:t>)</w:t>
        </w:r>
      </w:ins>
      <w:r w:rsidR="00A45BBB">
        <w:t xml:space="preserve">.  We therefore chose to not down-weight the survey age-composition data </w:t>
      </w:r>
      <w:r w:rsidR="00B24D1E">
        <w:t xml:space="preserve">(i.e., we did not estimate the </w:t>
      </w:r>
      <w:del w:id="179" w:author="Kelli Johnson" w:date="2015-09-30T09:41:00Z">
        <w:r w:rsidR="00B24D1E" w:rsidDel="005B0E9E">
          <w:delText>Dirichlet-multinomial</w:delText>
        </w:r>
      </w:del>
      <w:ins w:id="180" w:author="Kelli Johnson" w:date="2015-09-30T09:41:00Z">
        <w:r w:rsidR="005B0E9E">
          <w:t>DM</w:t>
        </w:r>
      </w:ins>
      <w:r w:rsidR="00B24D1E">
        <w:t xml:space="preserve"> parameter for the survey</w:t>
      </w:r>
      <w:ins w:id="181" w:author="Kelli Johnson" w:date="2015-10-03T06:44:00Z">
        <w:r w:rsidR="006B3F81">
          <w:t xml:space="preserve"> age-composition data</w:t>
        </w:r>
      </w:ins>
      <w:r w:rsidR="00B24D1E">
        <w:t xml:space="preserve">, nor did we tune </w:t>
      </w:r>
      <w:ins w:id="182" w:author="Kelli Johnson" w:date="2015-09-30T18:48:00Z">
        <w:r w:rsidR="00C31932">
          <w:t>them</w:t>
        </w:r>
      </w:ins>
      <w:del w:id="183" w:author="Kelli Johnson" w:date="2015-09-30T18:48:00Z">
        <w:r w:rsidR="00B24D1E" w:rsidDel="00C31932">
          <w:delText>it</w:delText>
        </w:r>
      </w:del>
      <w:r w:rsidR="00B24D1E">
        <w:t xml:space="preserve">).  </w:t>
      </w:r>
    </w:p>
    <w:p w14:paraId="66B5488F" w14:textId="77777777" w:rsidR="004456D1" w:rsidRPr="00DA4FCB" w:rsidRDefault="004456D1" w:rsidP="00F92AD3">
      <w:pPr>
        <w:tabs>
          <w:tab w:val="left" w:pos="360"/>
        </w:tabs>
        <w:rPr>
          <w:i/>
        </w:rPr>
      </w:pPr>
      <w:r w:rsidRPr="00DA4FCB">
        <w:rPr>
          <w:i/>
        </w:rPr>
        <w:t>Simulation testing</w:t>
      </w:r>
    </w:p>
    <w:p w14:paraId="53AD7A47" w14:textId="49A20173" w:rsidR="00697CA9" w:rsidRDefault="004456D1" w:rsidP="00F92AD3">
      <w:pPr>
        <w:tabs>
          <w:tab w:val="left" w:pos="360"/>
        </w:tabs>
      </w:pPr>
      <w:r>
        <w:t xml:space="preserve">The performance of the </w:t>
      </w:r>
      <w:del w:id="184" w:author="Kelli Johnson" w:date="2015-09-30T09:41:00Z">
        <w:r w:rsidR="00B24D1E" w:rsidDel="005B0E9E">
          <w:delText>Dirichlet-multinomial</w:delText>
        </w:r>
      </w:del>
      <w:ins w:id="185" w:author="Kelli Johnson" w:date="2015-09-30T09:41:00Z">
        <w:r w:rsidR="005B0E9E">
          <w:t>DM</w:t>
        </w:r>
      </w:ins>
      <w:r w:rsidR="00B24D1E">
        <w:t xml:space="preserve"> </w:t>
      </w:r>
      <w:r>
        <w:t xml:space="preserve">distribution </w:t>
      </w:r>
      <w:r w:rsidR="00B24D1E">
        <w:t>implemented in S</w:t>
      </w:r>
      <w:del w:id="186" w:author="Kelli Johnson" w:date="2015-09-30T18:48:00Z">
        <w:r w:rsidR="00B24D1E" w:rsidDel="00C31932">
          <w:delText xml:space="preserve">tock </w:delText>
        </w:r>
      </w:del>
      <w:r w:rsidR="00B24D1E">
        <w:t>S</w:t>
      </w:r>
      <w:del w:id="187" w:author="Kelli Johnson" w:date="2015-09-30T18:48:00Z">
        <w:r w:rsidR="00B24D1E" w:rsidDel="00C31932">
          <w:delText>ynthesis</w:delText>
        </w:r>
      </w:del>
      <w:r w:rsidR="00B24D1E">
        <w:t xml:space="preserve"> </w:t>
      </w:r>
      <w:r>
        <w:t xml:space="preserve">was explored using simulated data. </w:t>
      </w:r>
      <w:r w:rsidR="00B24D1E">
        <w:t xml:space="preserve"> To do so, we </w:t>
      </w:r>
      <w:r w:rsidR="00701CA2">
        <w:t>simpl</w:t>
      </w:r>
      <w:r w:rsidR="00B24D1E">
        <w:t xml:space="preserve">ified the Pacific hake estimation model in </w:t>
      </w:r>
      <w:r w:rsidR="003D1BB6">
        <w:t>f</w:t>
      </w:r>
      <w:ins w:id="188" w:author="Kelli Johnson" w:date="2015-10-02T10:20:00Z">
        <w:r w:rsidR="001F7856">
          <w:t>ive</w:t>
        </w:r>
      </w:ins>
      <w:del w:id="189" w:author="Kelli Johnson" w:date="2015-10-02T10:20:00Z">
        <w:r w:rsidR="003D1BB6" w:rsidDel="001F7856">
          <w:delText>our</w:delText>
        </w:r>
      </w:del>
      <w:r w:rsidR="00B24D1E">
        <w:t xml:space="preserve"> ways: (1) </w:t>
      </w:r>
      <w:del w:id="190" w:author="Kelli Johnson" w:date="2015-10-02T10:21:00Z">
        <w:r w:rsidR="00B24D1E" w:rsidDel="001F7856">
          <w:delText xml:space="preserve">we </w:delText>
        </w:r>
      </w:del>
      <w:r w:rsidR="00B24D1E">
        <w:t>changed fishery selectivity to be stationary over time (i.e., remov</w:t>
      </w:r>
      <w:ins w:id="191" w:author="Kelli Johnson" w:date="2015-10-03T06:46:00Z">
        <w:r w:rsidR="006B3F81">
          <w:t>ed</w:t>
        </w:r>
      </w:ins>
      <w:del w:id="192" w:author="Kelli Johnson" w:date="2015-10-03T06:46:00Z">
        <w:r w:rsidR="00B24D1E" w:rsidDel="006B3F81">
          <w:delText>in</w:delText>
        </w:r>
      </w:del>
      <w:del w:id="193" w:author="Kelli Johnson" w:date="2015-10-03T06:47:00Z">
        <w:r w:rsidR="00B24D1E" w:rsidDel="006B3F81">
          <w:delText>g</w:delText>
        </w:r>
      </w:del>
      <w:r w:rsidR="00B24D1E">
        <w:t xml:space="preserve"> time-varying selectivity parameters), (2) </w:t>
      </w:r>
      <w:del w:id="194" w:author="Kelli Johnson" w:date="2015-10-02T10:21:00Z">
        <w:r w:rsidR="00B24D1E" w:rsidDel="001F7856">
          <w:delText xml:space="preserve">we </w:delText>
        </w:r>
      </w:del>
      <w:r w:rsidR="00B24D1E">
        <w:t xml:space="preserve">changed all fishery </w:t>
      </w:r>
      <w:r w:rsidR="003D1BB6">
        <w:t xml:space="preserve">age-composition </w:t>
      </w:r>
      <w:r w:rsidR="00B24D1E">
        <w:t xml:space="preserve">sample sizes to a single fixed value </w:t>
      </w:r>
      <w:ins w:id="195" w:author="Kelli Johnson" w:date="2015-09-30T18:49:00Z">
        <w:r w:rsidR="00C31932">
          <w:t>per</w:t>
        </w:r>
      </w:ins>
      <w:del w:id="196" w:author="Kelli Johnson" w:date="2015-09-30T18:49:00Z">
        <w:r w:rsidR="00B24D1E" w:rsidDel="00C31932">
          <w:delText>in each</w:delText>
        </w:r>
      </w:del>
      <w:r w:rsidR="00B24D1E">
        <w:t xml:space="preserve"> year</w:t>
      </w:r>
      <w:r w:rsidR="003D1BB6">
        <w:t xml:space="preserve">, (3) </w:t>
      </w:r>
      <w:del w:id="197" w:author="Kelli Johnson" w:date="2015-10-02T10:21:00Z">
        <w:r w:rsidR="003D1BB6" w:rsidDel="001F7856">
          <w:delText xml:space="preserve">we </w:delText>
        </w:r>
      </w:del>
      <w:r w:rsidR="003D1BB6">
        <w:t xml:space="preserve">changed all survey age-composition sample sizes to 100 samples per year, </w:t>
      </w:r>
      <w:ins w:id="198" w:author="Kelli Johnson" w:date="2015-10-02T10:21:00Z">
        <w:r w:rsidR="001F7856">
          <w:t xml:space="preserve">(4) </w:t>
        </w:r>
      </w:ins>
      <w:ins w:id="199" w:author="Kelli Johnson" w:date="2015-10-02T10:22:00Z">
        <w:r w:rsidR="001F7856">
          <w:t>changed age-specific ageing error to be stationary over time</w:t>
        </w:r>
      </w:ins>
      <w:ins w:id="200" w:author="Kelli Johnson" w:date="2015-10-02T10:25:00Z">
        <w:r w:rsidR="001F7856">
          <w:t xml:space="preserve"> a</w:t>
        </w:r>
        <w:r w:rsidR="006B3F81">
          <w:t>nd equal to the baseline ageing-</w:t>
        </w:r>
        <w:r w:rsidR="001F7856">
          <w:t>error matrix</w:t>
        </w:r>
      </w:ins>
      <w:ins w:id="201" w:author="Kelli Johnson" w:date="2015-10-02T10:22:00Z">
        <w:r w:rsidR="001F7856">
          <w:t xml:space="preserve">, </w:t>
        </w:r>
      </w:ins>
      <w:r w:rsidR="003D1BB6">
        <w:t>and (</w:t>
      </w:r>
      <w:ins w:id="202" w:author="Kelli Johnson" w:date="2015-10-02T10:21:00Z">
        <w:r w:rsidR="001F7856">
          <w:t>5</w:t>
        </w:r>
      </w:ins>
      <w:del w:id="203" w:author="Kelli Johnson" w:date="2015-10-02T10:21:00Z">
        <w:r w:rsidR="003D1BB6" w:rsidDel="001F7856">
          <w:delText>4</w:delText>
        </w:r>
      </w:del>
      <w:r w:rsidR="003D1BB6">
        <w:t xml:space="preserve">) </w:t>
      </w:r>
      <w:del w:id="204" w:author="Kelli Johnson" w:date="2015-10-02T10:21:00Z">
        <w:r w:rsidR="003D1BB6" w:rsidDel="001F7856">
          <w:delText xml:space="preserve">we </w:delText>
        </w:r>
      </w:del>
      <w:r w:rsidR="003D1BB6">
        <w:t xml:space="preserve">changed to using an “explicit-F” </w:t>
      </w:r>
      <w:r w:rsidR="003D1BB6">
        <w:lastRenderedPageBreak/>
        <w:t>parameterization, wherein instantaneous, fully-selected fishing mortality in each year is estimated as a fixed effect</w:t>
      </w:r>
      <w:r w:rsidR="00B24D1E">
        <w:t xml:space="preserve">.  </w:t>
      </w:r>
      <w:r w:rsidR="00DB545D">
        <w:t>We made change (</w:t>
      </w:r>
      <w:ins w:id="205" w:author="Kelli Johnson" w:date="2015-10-02T10:23:00Z">
        <w:r w:rsidR="001F7856">
          <w:t>5</w:t>
        </w:r>
      </w:ins>
      <w:del w:id="206" w:author="Kelli Johnson" w:date="2015-10-02T10:23:00Z">
        <w:r w:rsidR="00DB545D" w:rsidDel="001F7856">
          <w:delText>4</w:delText>
        </w:r>
      </w:del>
      <w:r w:rsidR="00DB545D">
        <w:t xml:space="preserve">) so that </w:t>
      </w:r>
      <w:ins w:id="207" w:author="Kelli Johnson" w:date="2015-09-30T18:50:00Z">
        <w:r w:rsidR="00C31932">
          <w:t xml:space="preserve">the </w:t>
        </w:r>
      </w:ins>
      <w:r w:rsidR="00DB545D">
        <w:t xml:space="preserve">simulated fishing intensity is plausible given the simulated vector of recruitment deviations for each simulation replicate.  </w:t>
      </w:r>
      <w:r w:rsidR="003D1BB6">
        <w:t>We then ran the modified Pacific hake assessment model on available data, extracted estimated parameters, and used these estimates as the “true” value</w:t>
      </w:r>
      <w:ins w:id="208" w:author="Kelli Johnson" w:date="2015-09-30T18:49:00Z">
        <w:r w:rsidR="00C31932">
          <w:t>s</w:t>
        </w:r>
      </w:ins>
      <w:r w:rsidR="003D1BB6">
        <w:t xml:space="preserve"> during the simulation experiment (while confirming that estimated stock status and productivity is generally similar to that in the case study).  </w:t>
      </w:r>
    </w:p>
    <w:p w14:paraId="4138D7F3" w14:textId="1AAAE960" w:rsidR="00B06D64" w:rsidRPr="003D1BB6" w:rsidRDefault="00697CA9" w:rsidP="00F92AD3">
      <w:pPr>
        <w:tabs>
          <w:tab w:val="left" w:pos="360"/>
        </w:tabs>
      </w:pPr>
      <w:r>
        <w:tab/>
      </w:r>
      <w:r w:rsidR="003D1BB6">
        <w:t>We then generate new, simulated data sets using the S</w:t>
      </w:r>
      <w:del w:id="209" w:author="Kelli Johnson" w:date="2015-09-30T18:51:00Z">
        <w:r w:rsidR="003D1BB6" w:rsidDel="00C31932">
          <w:delText xml:space="preserve">tock </w:delText>
        </w:r>
      </w:del>
      <w:r w:rsidR="003D1BB6">
        <w:t>S</w:t>
      </w:r>
      <w:del w:id="210" w:author="Kelli Johnson" w:date="2015-09-30T18:51:00Z">
        <w:r w:rsidR="003D1BB6" w:rsidDel="00C31932">
          <w:delText>y</w:delText>
        </w:r>
        <w:r w:rsidR="00701CA2" w:rsidDel="00C31932">
          <w:delText>n</w:delText>
        </w:r>
        <w:r w:rsidR="003D1BB6" w:rsidDel="00C31932">
          <w:delText>thesis</w:delText>
        </w:r>
      </w:del>
      <w:r w:rsidR="003D1BB6">
        <w:t xml:space="preserve">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w:t>
      </w:r>
      <w:ins w:id="211" w:author="Kelli Johnson" w:date="2015-10-03T06:49:00Z">
        <w:r w:rsidR="00175B70">
          <w:t xml:space="preserve">an </w:t>
        </w:r>
      </w:ins>
      <w:r w:rsidR="003D1BB6">
        <w:t>abundance index and age-composition samples from their specified distributions (i.e., using a lognormal distribution with the input log-standard deviation for the abundance index</w:t>
      </w:r>
      <w:del w:id="212" w:author="Kelli Johnson" w:date="2015-09-30T18:51:00Z">
        <w:r w:rsidR="003D1BB6" w:rsidDel="00C31932">
          <w:delText>,</w:delText>
        </w:r>
      </w:del>
      <w:r w:rsidR="003D1BB6">
        <w:t xml:space="preserve"> and a multinomial distribution with the input sample size for the age-composition samples).  </w:t>
      </w:r>
    </w:p>
    <w:p w14:paraId="3CC15D2B" w14:textId="54FE757A"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w:t>
      </w:r>
      <w:ins w:id="213" w:author="Kelli Johnson" w:date="2015-10-03T06:50:00Z">
        <w:r w:rsidR="00175B70">
          <w:t>a</w:t>
        </w:r>
      </w:ins>
      <w:del w:id="214" w:author="Kelli Johnson" w:date="2015-10-03T06:50:00Z">
        <w:r w:rsidDel="00175B70">
          <w:delText>u</w:delText>
        </w:r>
      </w:del>
      <w:r>
        <w:t xml:space="preserve">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r w:rsidR="00701CA2">
        <w:t>p</w:t>
      </w:r>
      <w:r>
        <w:t xml:space="preserve">osition data for the fishery is either 25, 100, or 400 per year.  Given this “true” age-composition sample, the “observed” age-composition sample is then inflated by a fixed inflation factor </w:t>
      </w:r>
      <w:proofErr w:type="spellStart"/>
      <w:r w:rsidRPr="00B06D64">
        <w:rPr>
          <w:rFonts w:cs="Times New Roman"/>
          <w:i/>
        </w:rPr>
        <w:t>θ</w:t>
      </w:r>
      <w:r>
        <w:rPr>
          <w:rFonts w:cs="Times New Roman"/>
          <w:i/>
          <w:vertAlign w:val="subscript"/>
        </w:rPr>
        <w:t>sim</w:t>
      </w:r>
      <w:proofErr w:type="spellEnd"/>
      <w:r>
        <w:t xml:space="preserve">, with </w:t>
      </w:r>
      <w:proofErr w:type="gramStart"/>
      <w:r>
        <w:t xml:space="preserve">value </w:t>
      </w:r>
      <w:proofErr w:type="gramEnd"/>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We then use estimation m</w:t>
      </w:r>
      <w:ins w:id="215" w:author="Kelli Johnson" w:date="2015-09-30T18:53:00Z">
        <w:r w:rsidR="00C31932">
          <w:rPr>
            <w:rFonts w:eastAsiaTheme="minorEastAsia"/>
          </w:rPr>
          <w:t>ethods</w:t>
        </w:r>
      </w:ins>
      <w:del w:id="216" w:author="Kelli Johnson" w:date="2015-09-30T18:53:00Z">
        <w:r w:rsidR="008E0B57" w:rsidDel="00C31932">
          <w:rPr>
            <w:rFonts w:eastAsiaTheme="minorEastAsia"/>
          </w:rPr>
          <w:delText>odels</w:delText>
        </w:r>
      </w:del>
      <w:r w:rsidR="008E0B57">
        <w:rPr>
          <w:rFonts w:eastAsiaTheme="minorEastAsia"/>
        </w:rPr>
        <w:t xml:space="preserve"> (</w:t>
      </w:r>
      <w:proofErr w:type="spellStart"/>
      <w:r w:rsidR="008E0B57">
        <w:rPr>
          <w:rFonts w:eastAsiaTheme="minorEastAsia"/>
        </w:rPr>
        <w:t>i</w:t>
      </w:r>
      <w:proofErr w:type="spellEnd"/>
      <w:r w:rsidR="008E0B57">
        <w:rPr>
          <w:rFonts w:eastAsiaTheme="minorEastAsia"/>
        </w:rPr>
        <w:t xml:space="preserve">), (ii), and (iii) defined in the section titled </w:t>
      </w:r>
      <w:r w:rsidR="008E0B57" w:rsidRPr="000B4A6E">
        <w:rPr>
          <w:i/>
        </w:rPr>
        <w:t xml:space="preserve">Case study: </w:t>
      </w:r>
      <w:proofErr w:type="spellStart"/>
      <w:r w:rsidR="008E0B57" w:rsidRPr="000B4A6E">
        <w:rPr>
          <w:i/>
        </w:rPr>
        <w:t>Pacfic</w:t>
      </w:r>
      <w:proofErr w:type="spellEnd"/>
      <w:r w:rsidR="008E0B57" w:rsidRPr="000B4A6E">
        <w:rPr>
          <w:i/>
        </w:rPr>
        <w:t xml:space="preserve"> hake</w:t>
      </w:r>
      <w:r w:rsidR="008E0B57">
        <w:t xml:space="preserve"> (see above).</w:t>
      </w:r>
    </w:p>
    <w:p w14:paraId="612016EE" w14:textId="77777777" w:rsidR="00E93B67" w:rsidRDefault="00E93B67" w:rsidP="00F92AD3">
      <w:pPr>
        <w:tabs>
          <w:tab w:val="left" w:pos="360"/>
        </w:tabs>
        <w:rPr>
          <w:i/>
        </w:rPr>
      </w:pPr>
      <w:r>
        <w:rPr>
          <w:i/>
        </w:rPr>
        <w:t>Model evaluation</w:t>
      </w:r>
    </w:p>
    <w:p w14:paraId="103D61EB" w14:textId="02D87AF8" w:rsidR="00327277" w:rsidRPr="00E93B67" w:rsidDel="0000492D" w:rsidRDefault="00E93B67" w:rsidP="0000492D">
      <w:pPr>
        <w:tabs>
          <w:tab w:val="left" w:pos="360"/>
        </w:tabs>
        <w:rPr>
          <w:del w:id="217" w:author="Kelli Johnson" w:date="2015-10-03T21:51:00Z"/>
        </w:rPr>
      </w:pPr>
      <w:r>
        <w:t>Estimation procedures were evaluated by comparing estimated parameters and derived quantities of interest to management to their</w:t>
      </w:r>
      <w:r w:rsidR="007D46AD">
        <w:t xml:space="preserve"> true values </w:t>
      </w:r>
      <w:del w:id="218" w:author="Kelli Johnson" w:date="2015-10-03T06:52:00Z">
        <w:r w:rsidR="007D46AD" w:rsidDel="00175B70">
          <w:delText xml:space="preserve">from </w:delText>
        </w:r>
      </w:del>
      <w:r w:rsidR="007D46AD">
        <w:t>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ins w:id="219" w:author="Kelli Johnson" w:date="2015-10-03T21:51:00Z">
        <w:r w:rsidR="0000492D">
          <w:t>RE was calculated for converged models, where convergence was defined as obtaining a gradient less than 0.1.</w:t>
        </w:r>
      </w:ins>
    </w:p>
    <w:p w14:paraId="1DE22899" w14:textId="77777777" w:rsidR="003A63B5" w:rsidRPr="003A63B5" w:rsidRDefault="003A63B5" w:rsidP="00F92AD3">
      <w:pPr>
        <w:tabs>
          <w:tab w:val="left" w:pos="360"/>
        </w:tabs>
        <w:rPr>
          <w:b/>
        </w:rPr>
      </w:pPr>
      <w:r w:rsidRPr="003A63B5">
        <w:rPr>
          <w:b/>
        </w:rPr>
        <w:t>Results</w:t>
      </w:r>
    </w:p>
    <w:p w14:paraId="083C4037" w14:textId="77777777" w:rsidR="004926EE" w:rsidRPr="003E62F3" w:rsidRDefault="00F70768" w:rsidP="00F92AD3">
      <w:pPr>
        <w:tabs>
          <w:tab w:val="left" w:pos="360"/>
        </w:tabs>
        <w:rPr>
          <w:i/>
        </w:rPr>
      </w:pPr>
      <w:r w:rsidRPr="003E62F3">
        <w:rPr>
          <w:i/>
        </w:rPr>
        <w:t>Case study application: Pacific hake</w:t>
      </w:r>
    </w:p>
    <w:p w14:paraId="0A782E2A" w14:textId="7E8C75B9" w:rsidR="004926EE" w:rsidRDefault="003E62F3" w:rsidP="00F92AD3">
      <w:pPr>
        <w:tabs>
          <w:tab w:val="left" w:pos="360"/>
        </w:tabs>
      </w:pPr>
      <w:r>
        <w:t>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w:t>
      </w:r>
      <w:ins w:id="220" w:author="Kelli Johnson" w:date="2015-10-03T21:51:00Z">
        <w:r w:rsidR="0000492D">
          <w:t>un</w:t>
        </w:r>
      </w:ins>
      <w:del w:id="221" w:author="Kelli Johnson" w:date="2015-10-03T21:51:00Z">
        <w:r w:rsidDel="0000492D">
          <w:delText xml:space="preserve">no </w:delText>
        </w:r>
      </w:del>
      <w:r>
        <w:t>weight</w:t>
      </w:r>
      <w:ins w:id="222" w:author="Kelli Johnson" w:date="2015-10-03T21:52:00Z">
        <w:r w:rsidR="0000492D">
          <w:t>ed</w:t>
        </w:r>
      </w:ins>
      <w:del w:id="223" w:author="Kelli Johnson" w:date="2015-10-03T21:52:00Z">
        <w:r w:rsidDel="0000492D">
          <w:delText>ing</w:delText>
        </w:r>
      </w:del>
      <w:r>
        <w:t xml:space="preserve">”) or removing fishery age-composition data entirely (“no fishery ages”).  In particular, removing fishery age data results in a higher estimate of average unfished spawning output and lower spawning output estimates from the mid-1980s onward, while treating input </w:t>
      </w:r>
      <w:ins w:id="224" w:author="Kelli Johnson" w:date="2015-09-30T18:55:00Z">
        <w:r w:rsidR="00C31932">
          <w:t xml:space="preserve">sample size </w:t>
        </w:r>
      </w:ins>
      <w:r>
        <w:t xml:space="preserve">as effective sample size results in strong year-class strength estimates in the early 1980s and early 2000s.  By contrast, the default </w:t>
      </w:r>
      <w:ins w:id="225" w:author="Kelli Johnson" w:date="2015-10-02T16:57:00Z">
        <w:r w:rsidR="00A52A64">
          <w:t>iterative</w:t>
        </w:r>
      </w:ins>
      <w:del w:id="226" w:author="Kelli Johnson" w:date="2015-10-02T16:57:00Z">
        <w:r w:rsidDel="00A52A64">
          <w:delText>McAllister-Ianelli</w:delText>
        </w:r>
      </w:del>
      <w:r>
        <w:t xml:space="preserve"> and new </w:t>
      </w:r>
      <w:del w:id="227" w:author="Kelli Johnson" w:date="2015-09-30T09:42:00Z">
        <w:r w:rsidDel="005B0E9E">
          <w:delText>Dirichlet-multinomial</w:delText>
        </w:r>
      </w:del>
      <w:ins w:id="228" w:author="Kelli Johnson" w:date="2015-09-30T09:42:00Z">
        <w:r w:rsidR="005B0E9E">
          <w:t>DM</w:t>
        </w:r>
      </w:ins>
      <w:r>
        <w:t xml:space="preserve"> weighting methods result</w:t>
      </w:r>
      <w:del w:id="229" w:author="Kelli Johnson" w:date="2015-09-30T18:56:00Z">
        <w:r w:rsidDel="00C31932">
          <w:delText>s</w:delText>
        </w:r>
      </w:del>
      <w:r>
        <w:t xml:space="preserve"> in similar estim</w:t>
      </w:r>
      <w:r w:rsidR="00701CA2">
        <w:t>a</w:t>
      </w:r>
      <w:r>
        <w:t xml:space="preserve">tes of spawning output, with the exception of recent years (2010 onwards) when the </w:t>
      </w:r>
      <w:del w:id="230" w:author="Kelli Johnson" w:date="2015-09-30T09:42:00Z">
        <w:r w:rsidDel="005B0E9E">
          <w:delText>Dirichlet-multinomial</w:delText>
        </w:r>
      </w:del>
      <w:ins w:id="231" w:author="Kelli Johnson" w:date="2015-09-30T09:42:00Z">
        <w:r w:rsidR="005B0E9E">
          <w:t>DM</w:t>
        </w:r>
      </w:ins>
      <w:r>
        <w:t xml:space="preserve"> estimator results in somewhat elevated estimates of spawning output relative to the </w:t>
      </w:r>
      <w:ins w:id="232" w:author="Kelli Johnson" w:date="2015-10-02T16:57:00Z">
        <w:r w:rsidR="00A52A64">
          <w:t>iterative</w:t>
        </w:r>
      </w:ins>
      <w:del w:id="233" w:author="Kelli Johnson" w:date="2015-10-02T16:57:00Z">
        <w:r w:rsidDel="00A52A64">
          <w:delText>McAllister-Ianelli</w:delText>
        </w:r>
      </w:del>
      <w:r>
        <w:t xml:space="preserve"> method.  Similarly, the </w:t>
      </w:r>
      <w:ins w:id="234" w:author="Kelli Johnson" w:date="2015-10-02T16:57:00Z">
        <w:r w:rsidR="00A52A64">
          <w:t>iterative</w:t>
        </w:r>
      </w:ins>
      <w:del w:id="235" w:author="Kelli Johnson" w:date="2015-10-02T16:57:00Z">
        <w:r w:rsidDel="00A52A64">
          <w:delText>McAllister-Ianelli</w:delText>
        </w:r>
      </w:del>
      <w:r>
        <w:t xml:space="preserve"> and </w:t>
      </w:r>
      <w:del w:id="236" w:author="Kelli Johnson" w:date="2015-09-30T09:42:00Z">
        <w:r w:rsidDel="005B0E9E">
          <w:delText>Dirichlet-multinomial</w:delText>
        </w:r>
      </w:del>
      <w:ins w:id="237" w:author="Kelli Johnson" w:date="2015-09-30T09:42:00Z">
        <w:r w:rsidR="005B0E9E">
          <w:t>DM</w:t>
        </w:r>
      </w:ins>
      <w:r>
        <w:t xml:space="preserve"> </w:t>
      </w:r>
      <w:r>
        <w:lastRenderedPageBreak/>
        <w:t xml:space="preserve">estimates of fishing intensity are more similar than the other weighting methods, particularly for early years (prior to 1970).   </w:t>
      </w:r>
    </w:p>
    <w:p w14:paraId="3F8FACDE" w14:textId="77777777" w:rsidR="003A63B5" w:rsidRPr="003E62F3" w:rsidRDefault="00E93B67" w:rsidP="00F92AD3">
      <w:pPr>
        <w:tabs>
          <w:tab w:val="left" w:pos="360"/>
        </w:tabs>
        <w:rPr>
          <w:i/>
        </w:rPr>
      </w:pPr>
      <w:r w:rsidRPr="003E62F3">
        <w:rPr>
          <w:i/>
        </w:rPr>
        <w:t>Simulation</w:t>
      </w:r>
      <w:r w:rsidR="003E62F3">
        <w:rPr>
          <w:i/>
        </w:rPr>
        <w:t xml:space="preserve"> experiment</w:t>
      </w:r>
    </w:p>
    <w:p w14:paraId="05E78F8D" w14:textId="77777777" w:rsidR="007D46AD" w:rsidRDefault="00CD4AA7" w:rsidP="00F92AD3">
      <w:pPr>
        <w:tabs>
          <w:tab w:val="left" w:pos="360"/>
        </w:tabs>
      </w:pPr>
      <w:r>
        <w:t xml:space="preserve">Estimates of the </w:t>
      </w:r>
      <w:del w:id="238" w:author="Kelli Johnson" w:date="2015-09-30T09:42:00Z">
        <w:r w:rsidDel="005B0E9E">
          <w:delText>Dirichlet-multinomial</w:delText>
        </w:r>
      </w:del>
      <w:ins w:id="239" w:author="Kelli Johnson" w:date="2015-09-30T09:42:00Z">
        <w:r w:rsidR="005B0E9E">
          <w:t>DM</w:t>
        </w:r>
      </w:ins>
      <w:r>
        <w:t xml:space="preserve">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estimates of effective sample size when the true sample size is 400 (i.e., median effective sample size estimate is close to 450).  This bias is not detected in the other scenarios (true sample size of 25 or 100).   </w:t>
      </w:r>
    </w:p>
    <w:p w14:paraId="1F7AD1F7" w14:textId="1AEEC794" w:rsidR="00E93B67" w:rsidRDefault="00DA18D8" w:rsidP="00F92AD3">
      <w:pPr>
        <w:tabs>
          <w:tab w:val="left" w:pos="360"/>
        </w:tabs>
      </w:pPr>
      <w:r>
        <w:tab/>
        <w:t xml:space="preserve">Comparison of parameter estimates from the unweighted multinomial, </w:t>
      </w:r>
      <w:ins w:id="240" w:author="Kelli Johnson" w:date="2015-10-02T16:57:00Z">
        <w:r w:rsidR="00A52A64">
          <w:t>iterative</w:t>
        </w:r>
      </w:ins>
      <w:del w:id="241" w:author="Kelli Johnson" w:date="2015-10-02T16:58:00Z">
        <w:r w:rsidR="003B1A85" w:rsidDel="00A52A64">
          <w:delText>McAllister-Ianelli</w:delText>
        </w:r>
      </w:del>
      <w:r w:rsidR="003B1A85">
        <w:t xml:space="preserve"> reweighting algorithm, and the linear parameterization of the </w:t>
      </w:r>
      <w:del w:id="242" w:author="Kelli Johnson" w:date="2015-09-30T09:42:00Z">
        <w:r w:rsidR="003B1A85" w:rsidDel="005B0E9E">
          <w:delText>Dirichlet-multinomial</w:delText>
        </w:r>
      </w:del>
      <w:ins w:id="243" w:author="Kelli Johnson" w:date="2015-09-30T09:42:00Z">
        <w:r w:rsidR="005B0E9E">
          <w:t>DM</w:t>
        </w:r>
      </w:ins>
      <w:r w:rsidR="003B1A85">
        <w:t xml:space="preserve"> distribution shows that the </w:t>
      </w:r>
      <w:ins w:id="244" w:author="Kelli Johnson" w:date="2015-10-02T16:58:00Z">
        <w:r w:rsidR="00A52A64">
          <w:t>iterative reweighting</w:t>
        </w:r>
      </w:ins>
      <w:del w:id="245" w:author="Kelli Johnson" w:date="2015-10-02T16:58:00Z">
        <w:r w:rsidR="003B1A85" w:rsidDel="00A52A64">
          <w:delText>McAllister-Ianelli</w:delText>
        </w:r>
      </w:del>
      <w:r w:rsidR="003B1A85">
        <w:t xml:space="preserve"> and </w:t>
      </w:r>
      <w:del w:id="246" w:author="Kelli Johnson" w:date="2015-09-30T09:42:00Z">
        <w:r w:rsidR="003B1A85" w:rsidDel="005B0E9E">
          <w:delText>Dirichlet-multinomial</w:delText>
        </w:r>
      </w:del>
      <w:ins w:id="247" w:author="Kelli Johnson" w:date="2015-09-30T09:42:00Z">
        <w:r w:rsidR="005B0E9E">
          <w:t>DM</w:t>
        </w:r>
      </w:ins>
      <w:r w:rsidR="003B1A85">
        <w:t xml:space="preserve"> </w:t>
      </w:r>
      <w:ins w:id="248" w:author="Kelli Johnson" w:date="2015-10-02T16:58:00Z">
        <w:r w:rsidR="00A52A64">
          <w:t xml:space="preserve">approaches </w:t>
        </w:r>
      </w:ins>
      <w:r w:rsidR="003B1A85">
        <w:t xml:space="preserve">have </w:t>
      </w:r>
      <w:r w:rsidR="001006A9">
        <w:t>similar</w:t>
      </w:r>
      <w:del w:id="249" w:author="Kelli Johnson" w:date="2015-09-30T18:56:00Z">
        <w:r w:rsidR="001006A9" w:rsidDel="00C31932">
          <w:delText>ly</w:delText>
        </w:r>
      </w:del>
      <w:r w:rsidR="001006A9">
        <w:t xml:space="preserve">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w:t>
      </w:r>
      <w:del w:id="250" w:author="Kelli Johnson" w:date="2015-09-30T18:56:00Z">
        <w:r w:rsidR="003B1A85" w:rsidDel="00C31932">
          <w:delText xml:space="preserve">seriously </w:delText>
        </w:r>
      </w:del>
      <w:r w:rsidR="003B1A85">
        <w:t xml:space="preserve">substantially degraded estimates of natural mortality and unfished recruitment for any inflation factor other than 1.  We note that the </w:t>
      </w:r>
      <w:del w:id="251" w:author="Kelli Johnson" w:date="2015-09-30T09:42:00Z">
        <w:r w:rsidR="003B1A85" w:rsidDel="005B0E9E">
          <w:delText>Dirichlet-multinomial</w:delText>
        </w:r>
      </w:del>
      <w:ins w:id="252" w:author="Kelli Johnson" w:date="2015-09-30T09:42:00Z">
        <w:r w:rsidR="005B0E9E">
          <w:t>DM</w:t>
        </w:r>
      </w:ins>
      <w:r w:rsidR="003B1A85">
        <w:t xml:space="preserve"> algorithm has a notable fraction (20 of 100) of replicates that do not converge for the highest level of the variance inflation (</w:t>
      </w:r>
      <w:proofErr w:type="spellStart"/>
      <w:r w:rsidR="003B1A85" w:rsidRPr="003B1A85">
        <w:rPr>
          <w:rFonts w:cs="Times New Roman"/>
          <w:i/>
        </w:rPr>
        <w:t>θ</w:t>
      </w:r>
      <w:r w:rsidR="003B1A85">
        <w:rPr>
          <w:rFonts w:cs="Times New Roman"/>
          <w:i/>
          <w:vertAlign w:val="subscript"/>
        </w:rPr>
        <w:t>sim</w:t>
      </w:r>
      <w:proofErr w:type="spellEnd"/>
      <w:r w:rsidR="003B1A85">
        <w:rPr>
          <w:rFonts w:cs="Times New Roman"/>
        </w:rPr>
        <w:t xml:space="preserve">=1000), but convergence is otherwise comparable between methods.  </w:t>
      </w:r>
      <w:r w:rsidR="00B55C57">
        <w:rPr>
          <w:rFonts w:cs="Times New Roman"/>
        </w:rPr>
        <w:t>We therefore conclude that the D</w:t>
      </w:r>
      <w:ins w:id="253" w:author="Kelli Johnson" w:date="2015-10-03T22:03:00Z">
        <w:r w:rsidR="00170B6B">
          <w:rPr>
            <w:rFonts w:cs="Times New Roman"/>
          </w:rPr>
          <w:t>M</w:t>
        </w:r>
      </w:ins>
      <w:del w:id="254" w:author="Kelli Johnson" w:date="2015-10-03T22:03:00Z">
        <w:r w:rsidR="00B55C57" w:rsidDel="00170B6B">
          <w:rPr>
            <w:rFonts w:cs="Times New Roman"/>
          </w:rPr>
          <w:delText>irichlet-mulinomial</w:delText>
        </w:r>
      </w:del>
      <w:r w:rsidR="00B55C57">
        <w:rPr>
          <w:rFonts w:cs="Times New Roman"/>
        </w:rPr>
        <w:t xml:space="preserve"> method has similar estimation performance to the previous </w:t>
      </w:r>
      <w:ins w:id="255" w:author="Kelli Johnson" w:date="2015-10-02T16:58:00Z">
        <w:r w:rsidR="00A52A64">
          <w:rPr>
            <w:rFonts w:cs="Times New Roman"/>
          </w:rPr>
          <w:t>iterative</w:t>
        </w:r>
      </w:ins>
      <w:del w:id="256" w:author="Kelli Johnson" w:date="2015-10-02T16:58:00Z">
        <w:r w:rsidR="00B55C57" w:rsidDel="00A52A64">
          <w:rPr>
            <w:rFonts w:cs="Times New Roman"/>
          </w:rPr>
          <w:delText>McAllister-Ianelli</w:delText>
        </w:r>
      </w:del>
      <w:r w:rsidR="00B55C57">
        <w:rPr>
          <w:rFonts w:cs="Times New Roman"/>
        </w:rPr>
        <w:t xml:space="preserve"> reweighting approach.</w:t>
      </w:r>
      <w:r w:rsidR="003B1A85">
        <w:t xml:space="preserve">  </w:t>
      </w:r>
    </w:p>
    <w:p w14:paraId="45D5BDFB" w14:textId="77777777" w:rsidR="003A63B5" w:rsidRPr="003A63B5" w:rsidRDefault="003A63B5" w:rsidP="00F92AD3">
      <w:pPr>
        <w:tabs>
          <w:tab w:val="left" w:pos="360"/>
        </w:tabs>
        <w:rPr>
          <w:b/>
        </w:rPr>
      </w:pPr>
      <w:r w:rsidRPr="003A63B5">
        <w:rPr>
          <w:b/>
        </w:rPr>
        <w:t>Discussion</w:t>
      </w:r>
    </w:p>
    <w:p w14:paraId="33E62A70" w14:textId="37470A95" w:rsidR="003A63B5" w:rsidRDefault="00491F03" w:rsidP="00F92AD3">
      <w:pPr>
        <w:tabs>
          <w:tab w:val="left" w:pos="360"/>
        </w:tabs>
      </w:pPr>
      <w:r>
        <w:lastRenderedPageBreak/>
        <w:t xml:space="preserve">In this paper, we have shown that the </w:t>
      </w:r>
      <w:del w:id="257" w:author="Kelli Johnson" w:date="2015-09-30T09:42:00Z">
        <w:r w:rsidDel="005B0E9E">
          <w:delText>Dirichlet-multinomial</w:delText>
        </w:r>
      </w:del>
      <w:ins w:id="258" w:author="Kelli Johnson" w:date="2015-09-30T09:42:00Z">
        <w:r w:rsidR="005B0E9E">
          <w:t>DM</w:t>
        </w:r>
      </w:ins>
      <w:r>
        <w:t xml:space="preserve"> distribution can be used to generate model-based estimates of effective sample size for age and length-compositional data in stock assessment models.  For this purpose, we have implemented two parameterizations of the </w:t>
      </w:r>
      <w:del w:id="259" w:author="Kelli Johnson" w:date="2015-09-30T09:42:00Z">
        <w:r w:rsidDel="005B0E9E">
          <w:delText>Dirichlet-multinomial</w:delText>
        </w:r>
      </w:del>
      <w:ins w:id="260" w:author="Kelli Johnson" w:date="2015-09-30T09:42:00Z">
        <w:r w:rsidR="005B0E9E">
          <w:t>DM</w:t>
        </w:r>
      </w:ins>
      <w:r>
        <w:t xml:space="preserve"> distribution in the widely-used S</w:t>
      </w:r>
      <w:del w:id="261" w:author="Kelli Johnson" w:date="2015-10-02T14:08:00Z">
        <w:r w:rsidDel="00433706">
          <w:delText xml:space="preserve">tock </w:delText>
        </w:r>
      </w:del>
      <w:r>
        <w:t>S</w:t>
      </w:r>
      <w:del w:id="262" w:author="Kelli Johnson" w:date="2015-10-02T14:08:00Z">
        <w:r w:rsidDel="00433706">
          <w:delText>ynthesis</w:delText>
        </w:r>
      </w:del>
      <w:r>
        <w:t xml:space="preserve"> software.  We have then applied the model to data for Pacific hake, showing that it provides estimates in agreement with the previous</w:t>
      </w:r>
      <w:ins w:id="263" w:author="Kelli Johnson" w:date="2015-10-05T08:44:00Z">
        <w:r w:rsidR="00CA2002">
          <w:t>ly used</w:t>
        </w:r>
      </w:ins>
      <w:r>
        <w:t xml:space="preserve"> </w:t>
      </w:r>
      <w:ins w:id="264" w:author="Kelli Johnson" w:date="2015-10-02T16:58:00Z">
        <w:r w:rsidR="00A52A64">
          <w:t>iterative reweighting</w:t>
        </w:r>
      </w:ins>
      <w:del w:id="265" w:author="Kelli Johnson" w:date="2015-10-02T16:58:00Z">
        <w:r w:rsidDel="00A52A64">
          <w:delText>McAllister-Ianelli</w:delText>
        </w:r>
      </w:del>
      <w:r>
        <w:t xml:space="preserve"> approach, and provide a simulation experiment to verify that it provides unbiased estimates of effective sample size given that the model is otherwise specified correctly.  </w:t>
      </w:r>
    </w:p>
    <w:p w14:paraId="1FF6E5E1" w14:textId="77777777" w:rsidR="0046263D" w:rsidRDefault="00491F03" w:rsidP="00F92AD3">
      <w:pPr>
        <w:tabs>
          <w:tab w:val="left" w:pos="360"/>
        </w:tabs>
      </w:pPr>
      <w:r>
        <w:tab/>
        <w:t xml:space="preserve">We believe that the </w:t>
      </w:r>
      <w:del w:id="266" w:author="Kelli Johnson" w:date="2015-09-30T09:42:00Z">
        <w:r w:rsidDel="005B0E9E">
          <w:delText>Dirichlet-multinomial</w:delText>
        </w:r>
      </w:del>
      <w:ins w:id="267" w:author="Kelli Johnson" w:date="2015-09-30T09:42:00Z">
        <w:r w:rsidR="005B0E9E">
          <w:t>DM</w:t>
        </w:r>
      </w:ins>
      <w:r>
        <w:t xml:space="preserve"> approach is superior to </w:t>
      </w:r>
      <w:r w:rsidR="00C5474F">
        <w:t>alternative</w:t>
      </w:r>
      <w:r>
        <w:t xml:space="preserve"> data-weightin</w:t>
      </w:r>
      <w:r w:rsidR="0046263D">
        <w:t>g methods for several reasons.</w:t>
      </w:r>
    </w:p>
    <w:p w14:paraId="5DDD9E63" w14:textId="665BDBEF" w:rsidR="00491F03" w:rsidRDefault="0046263D" w:rsidP="0046263D">
      <w:pPr>
        <w:pStyle w:val="ListParagraph"/>
        <w:numPr>
          <w:ilvl w:val="0"/>
          <w:numId w:val="3"/>
        </w:numPr>
        <w:tabs>
          <w:tab w:val="left" w:pos="360"/>
        </w:tabs>
      </w:pPr>
      <w:r w:rsidRPr="0046263D">
        <w:rPr>
          <w:i/>
        </w:rPr>
        <w:t>Slow or inconsistent exploration of alternative models</w:t>
      </w:r>
      <w:r>
        <w:t xml:space="preserve">: </w:t>
      </w:r>
      <w:del w:id="268" w:author="Kelli Johnson" w:date="2015-10-03T22:04:00Z">
        <w:r w:rsidDel="00170B6B">
          <w:delText>P</w:delText>
        </w:r>
        <w:r w:rsidR="00491F03" w:rsidDel="00170B6B">
          <w:delText xml:space="preserve">revious </w:delText>
        </w:r>
      </w:del>
      <w:ins w:id="269" w:author="Kelli Johnson" w:date="2015-10-03T22:04:00Z">
        <w:r w:rsidR="00170B6B">
          <w:t>Iterative reweighting</w:t>
        </w:r>
        <w:r w:rsidR="00170B6B">
          <w:t xml:space="preserve"> </w:t>
        </w:r>
      </w:ins>
      <w:r w:rsidR="00491F03">
        <w:t>methods (e.g., the McAllister-</w:t>
      </w:r>
      <w:proofErr w:type="spellStart"/>
      <w:r w:rsidR="00491F03">
        <w:t>Ianelli</w:t>
      </w:r>
      <w:proofErr w:type="spellEnd"/>
      <w:r w:rsidR="00491F03">
        <w:t xml:space="preserve">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14:paraId="1A1217E8" w14:textId="4A9520CE" w:rsidR="0046263D" w:rsidRDefault="0046263D" w:rsidP="0046263D">
      <w:pPr>
        <w:pStyle w:val="ListParagraph"/>
        <w:numPr>
          <w:ilvl w:val="0"/>
          <w:numId w:val="3"/>
        </w:numPr>
        <w:tabs>
          <w:tab w:val="left" w:pos="360"/>
        </w:tabs>
      </w:pPr>
      <w:r>
        <w:rPr>
          <w:i/>
        </w:rPr>
        <w:t>Failure to account for uncertainty in data weighting</w:t>
      </w:r>
      <w:r>
        <w:t xml:space="preserve">:  </w:t>
      </w:r>
      <w:ins w:id="270" w:author="Kelli Johnson" w:date="2015-10-03T22:04:00Z">
        <w:r w:rsidR="00170B6B">
          <w:t>Iterative reweighting</w:t>
        </w:r>
      </w:ins>
      <w:del w:id="271" w:author="Kelli Johnson" w:date="2015-10-03T22:04:00Z">
        <w:r w:rsidDel="00170B6B">
          <w:delText>Previous</w:delText>
        </w:r>
      </w:del>
      <w:r>
        <w:t xml:space="preserve"> methods also provide no obvious method for prop</w:t>
      </w:r>
      <w:r w:rsidR="00F20BF8">
        <w:t>a</w:t>
      </w:r>
      <w:r>
        <w:t xml:space="preserve">gating uncertainty about data-weighting.  By contrast, the </w:t>
      </w:r>
      <w:del w:id="272" w:author="Kelli Johnson" w:date="2015-09-30T09:42:00Z">
        <w:r w:rsidDel="005B0E9E">
          <w:delText>Dirichlet-multinomial</w:delText>
        </w:r>
      </w:del>
      <w:ins w:id="273" w:author="Kelli Johnson" w:date="2015-09-30T09:42:00Z">
        <w:r w:rsidR="005B0E9E">
          <w:t>DM</w:t>
        </w:r>
      </w:ins>
      <w:r>
        <w:t xml:space="preserve"> approach represents data-weighting via an estimated parameter, and the uncertainty in this parameter can be captured via standard statistical </w:t>
      </w:r>
      <w:r>
        <w:lastRenderedPageBreak/>
        <w:t xml:space="preserve">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14:paraId="432BCDE3" w14:textId="6B4DCC2F" w:rsidR="0046263D" w:rsidRDefault="0046263D" w:rsidP="0046263D">
      <w:pPr>
        <w:pStyle w:val="ListParagraph"/>
        <w:numPr>
          <w:ilvl w:val="0"/>
          <w:numId w:val="3"/>
        </w:numPr>
        <w:tabs>
          <w:tab w:val="left" w:pos="360"/>
        </w:tabs>
      </w:pPr>
      <w:r>
        <w:rPr>
          <w:i/>
        </w:rPr>
        <w:t>Clear standards for convergence</w:t>
      </w:r>
      <w:r>
        <w:t xml:space="preserve">:  </w:t>
      </w:r>
      <w:ins w:id="274" w:author="Kelli Johnson" w:date="2015-10-03T22:04:00Z">
        <w:r w:rsidR="00170B6B">
          <w:t>Iterative reweighting</w:t>
        </w:r>
      </w:ins>
      <w:del w:id="275" w:author="Kelli Johnson" w:date="2015-10-03T22:04:00Z">
        <w:r w:rsidDel="00170B6B">
          <w:delText>Previous</w:delText>
        </w:r>
      </w:del>
      <w:r>
        <w:t xml:space="preserve"> methods also require </w:t>
      </w:r>
      <w:del w:id="276" w:author="Kelli Johnson" w:date="2015-09-30T18:57:00Z">
        <w:r w:rsidDel="00003FEE">
          <w:delText xml:space="preserve">a </w:delText>
        </w:r>
      </w:del>
      <w:r>
        <w:t>subjective decision</w:t>
      </w:r>
      <w:ins w:id="277" w:author="Kelli Johnson" w:date="2015-09-30T18:57:00Z">
        <w:r w:rsidR="00003FEE">
          <w:t>s</w:t>
        </w:r>
      </w:ins>
      <w:r>
        <w:t xml:space="preserve"> regarding when to stop tuning the sample size, what order to tune multiple fleets, and how to combine data-weighting information from multiple fleets.  Th</w:t>
      </w:r>
      <w:ins w:id="278" w:author="Kelli Johnson" w:date="2015-09-30T18:57:00Z">
        <w:r w:rsidR="00003FEE">
          <w:t>ese</w:t>
        </w:r>
      </w:ins>
      <w:del w:id="279" w:author="Kelli Johnson" w:date="2015-09-30T18:57:00Z">
        <w:r w:rsidDel="00003FEE">
          <w:delText>is</w:delText>
        </w:r>
      </w:del>
      <w:r>
        <w:t xml:space="preserve"> subjective decision</w:t>
      </w:r>
      <w:ins w:id="280" w:author="Kelli Johnson" w:date="2015-09-30T18:57:00Z">
        <w:r w:rsidR="00003FEE">
          <w:t>s are</w:t>
        </w:r>
      </w:ins>
      <w:del w:id="281" w:author="Kelli Johnson" w:date="2015-09-30T18:57:00Z">
        <w:r w:rsidDel="00003FEE">
          <w:delText xml:space="preserve"> is</w:delText>
        </w:r>
      </w:del>
      <w:r>
        <w:t xml:space="preserve"> rarely documented</w:t>
      </w:r>
      <w:del w:id="282" w:author="Kelli Johnson" w:date="2015-10-02T14:11:00Z">
        <w:r w:rsidDel="00433706">
          <w:delText>,</w:delText>
        </w:r>
      </w:del>
      <w:r>
        <w:t xml:space="preserve"> and different decisions by different analysts may cause substantial differences in ultimate estimates of stock status and productivity in assessments where data weighting is an important axis of uncertainty (e.g., </w:t>
      </w:r>
      <w:ins w:id="283" w:author="Kelli Johnson" w:date="2015-10-02T14:14:00Z">
        <w:r w:rsidR="00433706">
          <w:t xml:space="preserve">US West Coast </w:t>
        </w:r>
      </w:ins>
      <w:r>
        <w:t xml:space="preserve">sablefish).  By contrast, the </w:t>
      </w:r>
      <w:del w:id="284" w:author="Kelli Johnson" w:date="2015-09-30T09:42:00Z">
        <w:r w:rsidDel="005B0E9E">
          <w:delText>Dirichlet-multinomial</w:delText>
        </w:r>
      </w:del>
      <w:ins w:id="285" w:author="Kelli Johnson" w:date="2015-09-30T09:42:00Z">
        <w:r w:rsidR="005B0E9E">
          <w:t>DM</w:t>
        </w:r>
      </w:ins>
      <w:r>
        <w:t xml:space="preserve"> method allows for a single, unambiguous definition of convergence (i.e., via maximizing the model likelihood), which can be independently replicated by different authors and does not require further documentation.  </w:t>
      </w:r>
      <w:r w:rsidR="00F20BF8">
        <w:t>Given our observation of a 20% non-convergence of the D</w:t>
      </w:r>
      <w:del w:id="286" w:author="Kelli Johnson" w:date="2015-10-02T14:15:00Z">
        <w:r w:rsidR="00F20BF8" w:rsidDel="00433706">
          <w:delText>-</w:delText>
        </w:r>
      </w:del>
      <w:r w:rsidR="00F20BF8">
        <w:t>M method when the sample size adjustment ratio needed to be extreme (</w:t>
      </w:r>
      <w:ins w:id="287" w:author="Kelli Johnson" w:date="2015-09-30T18:58:00Z">
        <w:r w:rsidR="00003FEE">
          <w:t xml:space="preserve">i.e., </w:t>
        </w:r>
      </w:ins>
      <w:r w:rsidR="00F20BF8">
        <w:t xml:space="preserve">1000), a possible approach </w:t>
      </w:r>
      <w:ins w:id="288" w:author="Kelli Johnson" w:date="2015-09-30T18:59:00Z">
        <w:r w:rsidR="00003FEE">
          <w:t xml:space="preserve">in the event of non-convergence </w:t>
        </w:r>
      </w:ins>
      <w:ins w:id="289" w:author="Kelli Johnson" w:date="2015-10-02T14:15:00Z">
        <w:r w:rsidR="00433706">
          <w:t>c</w:t>
        </w:r>
      </w:ins>
      <w:del w:id="290" w:author="Kelli Johnson" w:date="2015-10-02T14:15:00Z">
        <w:r w:rsidR="00F20BF8" w:rsidDel="00433706">
          <w:delText>w</w:delText>
        </w:r>
      </w:del>
      <w:r w:rsidR="00F20BF8">
        <w:t xml:space="preserve">ould be to do one model run using the </w:t>
      </w:r>
      <w:ins w:id="291" w:author="Kelli Johnson" w:date="2015-10-02T16:59:00Z">
        <w:r w:rsidR="00A52A64">
          <w:t>iterative reweighting</w:t>
        </w:r>
      </w:ins>
      <w:del w:id="292" w:author="Kelli Johnson" w:date="2015-09-30T18:59:00Z">
        <w:r w:rsidR="00F20BF8" w:rsidDel="00003FEE">
          <w:delText>M-I</w:delText>
        </w:r>
      </w:del>
      <w:r w:rsidR="00F20BF8">
        <w:t xml:space="preserve"> approach to get a</w:t>
      </w:r>
      <w:ins w:id="293" w:author="Kelli Johnson" w:date="2015-09-30T19:00:00Z">
        <w:r w:rsidR="00003FEE">
          <w:t>n</w:t>
        </w:r>
      </w:ins>
      <w:del w:id="294" w:author="Kelli Johnson" w:date="2015-09-30T19:00:00Z">
        <w:r w:rsidR="00F20BF8" w:rsidDel="00003FEE">
          <w:delText xml:space="preserve"> good</w:delText>
        </w:r>
      </w:del>
      <w:r w:rsidR="00F20BF8">
        <w:t xml:space="preserve"> initial value for the D</w:t>
      </w:r>
      <w:del w:id="295" w:author="Kelli Johnson" w:date="2015-09-30T19:00:00Z">
        <w:r w:rsidR="00F20BF8" w:rsidDel="00003FEE">
          <w:delText>-</w:delText>
        </w:r>
      </w:del>
      <w:r w:rsidR="00F20BF8">
        <w:t>M adjustment parameter, then proceeding to fully estimate that parameter in a final model run.</w:t>
      </w:r>
    </w:p>
    <w:p w14:paraId="0286568F" w14:textId="77777777"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r w:rsidR="00033164">
        <w:t>alternative</w:t>
      </w:r>
      <w:r>
        <w:t xml:space="preserve"> model-based methods for estimating effective sample size.  For example, an analyst might use a simple </w:t>
      </w:r>
      <w:proofErr w:type="spellStart"/>
      <w:r>
        <w:t>Dirichlet</w:t>
      </w:r>
      <w:proofErr w:type="spellEnd"/>
      <w:r>
        <w:t xml:space="preserve"> distribution, rather than the </w:t>
      </w:r>
      <w:del w:id="296" w:author="Kelli Johnson" w:date="2015-09-30T09:42:00Z">
        <w:r w:rsidDel="005B0E9E">
          <w:delText>Dirichlet-multinomial</w:delText>
        </w:r>
      </w:del>
      <w:ins w:id="297" w:author="Kelli Johnson" w:date="2015-09-30T09:42:00Z">
        <w:r w:rsidR="005B0E9E">
          <w:t>DM</w:t>
        </w:r>
      </w:ins>
      <w:r>
        <w:t xml:space="preserve"> distribution used here.  However, the </w:t>
      </w:r>
      <w:proofErr w:type="spellStart"/>
      <w:r>
        <w:t>Dirichlet</w:t>
      </w:r>
      <w:proofErr w:type="spellEnd"/>
      <w:r>
        <w:t xml:space="preserve"> distribution can have effective sample size that ranges from 0 to infinity, i.e., it can exceed the input sample size.  By contrast, the </w:t>
      </w:r>
      <w:del w:id="298" w:author="Kelli Johnson" w:date="2015-09-30T09:42:00Z">
        <w:r w:rsidDel="005B0E9E">
          <w:delText>Dirichlet-multinomial</w:delText>
        </w:r>
      </w:del>
      <w:ins w:id="299" w:author="Kelli Johnson" w:date="2015-09-30T09:42:00Z">
        <w:r w:rsidR="005B0E9E">
          <w:t>DM</w:t>
        </w:r>
      </w:ins>
      <w:r>
        <w:t xml:space="preserve"> distribution ensures that the effective sample size can never be greater than the input sample size.  </w:t>
      </w:r>
    </w:p>
    <w:p w14:paraId="76B35E4C" w14:textId="71C9EBF9" w:rsidR="00C5474F" w:rsidRDefault="00C5474F" w:rsidP="00C5474F">
      <w:pPr>
        <w:tabs>
          <w:tab w:val="left" w:pos="360"/>
        </w:tabs>
        <w:rPr>
          <w:ins w:id="300" w:author="Kelli Johnson" w:date="2015-10-02T17:28:00Z"/>
        </w:rPr>
      </w:pPr>
      <w:del w:id="301" w:author="Kelli Johnson" w:date="2015-09-30T19:00:00Z">
        <w:r w:rsidDel="00003FEE">
          <w:lastRenderedPageBreak/>
          <w:delText>In particular, w</w:delText>
        </w:r>
      </w:del>
      <w:ins w:id="302" w:author="Kelli Johnson" w:date="2015-09-30T19:00:00Z">
        <w:r w:rsidR="00003FEE">
          <w:t>W</w:t>
        </w:r>
      </w:ins>
      <w:r>
        <w:t xml:space="preserve">e envision that benefit #4 (“interpretable estimates of effective sample size”) can be used as a diagnostic for model goodness-of-fit.  Specifically, we envision that the analyst can subsequently explore potential hypotheses for </w:t>
      </w:r>
      <w:proofErr w:type="spellStart"/>
      <w:r>
        <w:t>overdispersed</w:t>
      </w:r>
      <w:proofErr w:type="spellEnd"/>
      <w:r>
        <w:t xml:space="preserve"> compositional data when the effective sample size is lower than the input sample size.  Potential causes presumably include time-varying or non-parametric fishery selectivity, time-varying growth, and other common types of model misspecification.  The analyst could then sequentially</w:t>
      </w:r>
      <w:ins w:id="303" w:author="Kelli Johnson" w:date="2015-10-02T14:16:00Z">
        <w:r w:rsidR="00433706">
          <w:t xml:space="preserve"> add</w:t>
        </w:r>
      </w:ins>
      <w:r>
        <w:t xml:space="preserve">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w:t>
      </w:r>
      <w:proofErr w:type="spellStart"/>
      <w:r>
        <w:t>overdispersion</w:t>
      </w:r>
      <w:proofErr w:type="spellEnd"/>
      <w:r>
        <w:t xml:space="preserve"> to decrease.  </w:t>
      </w:r>
      <w:ins w:id="304" w:author="Kelli Johnson" w:date="2015-10-02T17:42:00Z">
        <w:r w:rsidR="00003364">
          <w:t xml:space="preserve">Furthermore, </w:t>
        </w:r>
      </w:ins>
      <w:ins w:id="305" w:author="Kelli Johnson" w:date="2015-10-03T21:56:00Z">
        <w:r w:rsidR="0000492D">
          <w:t xml:space="preserve">during this investigation process, </w:t>
        </w:r>
      </w:ins>
      <w:ins w:id="306" w:author="Kelli Johnson" w:date="2015-10-02T17:42:00Z">
        <w:r w:rsidR="00003364">
          <w:t xml:space="preserve">because the DM distribution </w:t>
        </w:r>
      </w:ins>
      <w:ins w:id="307" w:author="Kelli Johnson" w:date="2015-10-03T21:56:00Z">
        <w:r w:rsidR="0000492D">
          <w:t>is self</w:t>
        </w:r>
      </w:ins>
      <w:ins w:id="308" w:author="Kelli Johnson" w:date="2015-10-03T21:57:00Z">
        <w:r w:rsidR="0000492D">
          <w:t>-</w:t>
        </w:r>
      </w:ins>
      <w:ins w:id="309" w:author="Kelli Johnson" w:date="2015-10-03T21:56:00Z">
        <w:r w:rsidR="0000492D">
          <w:t>weighting</w:t>
        </w:r>
      </w:ins>
      <w:ins w:id="310" w:author="Kelli Johnson" w:date="2015-10-03T21:57:00Z">
        <w:r w:rsidR="0000492D">
          <w:t>, inf</w:t>
        </w:r>
      </w:ins>
      <w:ins w:id="311" w:author="Kelli Johnson" w:date="2015-10-02T17:45:00Z">
        <w:r w:rsidR="00E63264">
          <w:t>ormation reflected in the data given the</w:t>
        </w:r>
      </w:ins>
      <w:ins w:id="312" w:author="Kelli Johnson" w:date="2015-10-03T21:57:00Z">
        <w:r w:rsidR="0000492D">
          <w:t xml:space="preserve"> structure of the model under investigation will be </w:t>
        </w:r>
      </w:ins>
      <w:ins w:id="313" w:author="Kelli Johnson" w:date="2015-10-02T17:49:00Z">
        <w:r w:rsidR="00E63264">
          <w:t xml:space="preserve">updated </w:t>
        </w:r>
      </w:ins>
      <w:ins w:id="314" w:author="Kelli Johnson" w:date="2015-10-02T17:47:00Z">
        <w:r w:rsidR="0000492D">
          <w:t>internally, r</w:t>
        </w:r>
        <w:r w:rsidR="00E63264">
          <w:t xml:space="preserve">ather than based on how much information was present </w:t>
        </w:r>
      </w:ins>
      <w:ins w:id="315" w:author="Kelli Johnson" w:date="2015-10-02T17:49:00Z">
        <w:r w:rsidR="00E63264">
          <w:t>given</w:t>
        </w:r>
      </w:ins>
      <w:ins w:id="316" w:author="Kelli Johnson" w:date="2015-10-02T17:47:00Z">
        <w:r w:rsidR="0000492D">
          <w:t xml:space="preserve"> in the previous, potentially </w:t>
        </w:r>
        <w:proofErr w:type="spellStart"/>
        <w:r w:rsidR="00E63264">
          <w:t>misspecified</w:t>
        </w:r>
      </w:ins>
      <w:proofErr w:type="spellEnd"/>
      <w:ins w:id="317" w:author="Kelli Johnson" w:date="2015-10-03T21:59:00Z">
        <w:r w:rsidR="0000492D">
          <w:t>,</w:t>
        </w:r>
      </w:ins>
      <w:ins w:id="318" w:author="Kelli Johnson" w:date="2015-10-02T17:47:00Z">
        <w:r w:rsidR="00E63264">
          <w:t xml:space="preserve"> model. </w:t>
        </w:r>
      </w:ins>
    </w:p>
    <w:p w14:paraId="6725033E" w14:textId="5CBA43D0" w:rsidR="00A71194" w:rsidRDefault="00A71194" w:rsidP="00C5474F">
      <w:pPr>
        <w:tabs>
          <w:tab w:val="left" w:pos="360"/>
        </w:tabs>
        <w:rPr>
          <w:ins w:id="319" w:author="Kelli Johnson" w:date="2015-10-05T09:24:00Z"/>
        </w:rPr>
      </w:pPr>
      <w:ins w:id="320" w:author="Kelli Johnson" w:date="2015-10-02T17:28:00Z">
        <w:r>
          <w:tab/>
        </w:r>
      </w:ins>
      <w:ins w:id="321" w:author="Kelli Johnson" w:date="2015-10-03T21:59:00Z">
        <w:r w:rsidR="0000492D">
          <w:t>Self-weighting d</w:t>
        </w:r>
      </w:ins>
      <w:ins w:id="322" w:author="Kelli Johnson" w:date="2015-10-02T17:53:00Z">
        <w:r w:rsidR="00E63264">
          <w:t xml:space="preserve">istributions </w:t>
        </w:r>
      </w:ins>
      <w:ins w:id="323" w:author="Kelli Johnson" w:date="2015-10-02T17:54:00Z">
        <w:r w:rsidR="003972DB">
          <w:t>remove the need for analyst</w:t>
        </w:r>
      </w:ins>
      <w:ins w:id="324" w:author="Kelli Johnson" w:date="2015-10-03T22:00:00Z">
        <w:r w:rsidR="0000492D">
          <w:t>s</w:t>
        </w:r>
      </w:ins>
      <w:ins w:id="325" w:author="Kelli Johnson" w:date="2015-10-02T17:54:00Z">
        <w:r w:rsidR="003972DB">
          <w:t xml:space="preserve"> to choose </w:t>
        </w:r>
      </w:ins>
      <w:ins w:id="326" w:author="Kelli Johnson" w:date="2015-10-03T22:00:00Z">
        <w:r w:rsidR="0000492D">
          <w:t>an algorithm for adjusting</w:t>
        </w:r>
      </w:ins>
      <w:ins w:id="327" w:author="Kelli Johnson" w:date="2015-10-02T17:54:00Z">
        <w:r w:rsidR="003972DB">
          <w:t xml:space="preserve"> yearly sample size. </w:t>
        </w:r>
      </w:ins>
      <w:ins w:id="328" w:author="Kelli Johnson" w:date="2015-10-02T18:00:00Z">
        <w:r w:rsidR="003972DB">
          <w:t>Francis (2011) show</w:t>
        </w:r>
      </w:ins>
      <w:ins w:id="329" w:author="Kelli Johnson" w:date="2015-10-03T22:00:00Z">
        <w:r w:rsidR="00170B6B">
          <w:t>s</w:t>
        </w:r>
      </w:ins>
      <w:ins w:id="330" w:author="Kelli Johnson" w:date="2015-10-02T18:00:00Z">
        <w:r w:rsidR="003972DB">
          <w:t xml:space="preserve"> that estimates can differ depending on the method</w:t>
        </w:r>
      </w:ins>
      <w:ins w:id="331" w:author="Kelli Johnson" w:date="2015-10-02T18:01:00Z">
        <w:r w:rsidR="003972DB">
          <w:t xml:space="preserve"> (</w:t>
        </w:r>
      </w:ins>
      <w:ins w:id="332" w:author="Kelli Johnson" w:date="2015-10-03T22:14:00Z">
        <w:r w:rsidR="00286D43">
          <w:t>s</w:t>
        </w:r>
      </w:ins>
      <w:ins w:id="333" w:author="Kelli Johnson" w:date="2015-10-02T18:01:00Z">
        <w:r w:rsidR="003972DB">
          <w:t>ee Appendix A of Francis (2011) for methods)</w:t>
        </w:r>
      </w:ins>
      <w:ins w:id="334" w:author="Kelli Johnson" w:date="2015-10-02T18:02:00Z">
        <w:r w:rsidR="00170B6B">
          <w:t xml:space="preserve">, </w:t>
        </w:r>
      </w:ins>
      <w:ins w:id="335" w:author="Kelli Johnson" w:date="2015-10-03T22:14:00Z">
        <w:r w:rsidR="00286D43">
          <w:t>and</w:t>
        </w:r>
      </w:ins>
      <w:ins w:id="336" w:author="Kelli Johnson" w:date="2015-10-02T18:02:00Z">
        <w:r w:rsidR="00170B6B">
          <w:t xml:space="preserve"> suggests</w:t>
        </w:r>
        <w:r w:rsidR="003972DB">
          <w:t xml:space="preserve"> that methods that all</w:t>
        </w:r>
        <w:r w:rsidR="00170B6B">
          <w:t xml:space="preserve">ow for correlations are </w:t>
        </w:r>
      </w:ins>
      <w:ins w:id="337" w:author="Kelli Johnson" w:date="2015-10-03T22:01:00Z">
        <w:r w:rsidR="00170B6B">
          <w:t>preferable</w:t>
        </w:r>
      </w:ins>
      <w:ins w:id="338" w:author="Kelli Johnson" w:date="2015-10-02T18:02:00Z">
        <w:r w:rsidR="00170B6B">
          <w:t xml:space="preserve"> </w:t>
        </w:r>
      </w:ins>
      <w:ins w:id="339" w:author="Kelli Johnson" w:date="2015-10-03T22:01:00Z">
        <w:r w:rsidR="00170B6B">
          <w:t xml:space="preserve">and </w:t>
        </w:r>
      </w:ins>
      <w:ins w:id="340" w:author="Kelli Johnson" w:date="2015-10-02T18:02:00Z">
        <w:r w:rsidR="00170B6B">
          <w:t>reduc</w:t>
        </w:r>
      </w:ins>
      <w:ins w:id="341" w:author="Kelli Johnson" w:date="2015-10-03T22:01:00Z">
        <w:r w:rsidR="00170B6B">
          <w:t>e</w:t>
        </w:r>
      </w:ins>
      <w:ins w:id="342" w:author="Kelli Johnson" w:date="2015-10-02T18:02:00Z">
        <w:r w:rsidR="003972DB">
          <w:t xml:space="preserve"> the probability of poorly fitting abundance data because of overweighting compositional data</w:t>
        </w:r>
      </w:ins>
      <w:ins w:id="343" w:author="Kelli Johnson" w:date="2015-10-02T18:00:00Z">
        <w:r w:rsidR="003972DB">
          <w:t xml:space="preserve">. </w:t>
        </w:r>
      </w:ins>
      <w:ins w:id="344" w:author="Kelli Johnson" w:date="2015-10-02T17:34:00Z">
        <w:r w:rsidR="00003364">
          <w:t xml:space="preserve">Here, we showed that </w:t>
        </w:r>
        <w:r w:rsidR="00003364">
          <w:t>the DM meth</w:t>
        </w:r>
        <w:r w:rsidR="00003364">
          <w:t>od resulted in similar parameter estimates</w:t>
        </w:r>
        <w:r w:rsidR="00003364">
          <w:t xml:space="preserve"> to </w:t>
        </w:r>
      </w:ins>
      <w:ins w:id="345" w:author="Kelli Johnson" w:date="2015-10-02T17:35:00Z">
        <w:r w:rsidR="00003364">
          <w:t xml:space="preserve">an </w:t>
        </w:r>
      </w:ins>
      <w:ins w:id="346" w:author="Kelli Johnson" w:date="2015-10-02T17:34:00Z">
        <w:r w:rsidR="00003364">
          <w:t>iterative reweighting</w:t>
        </w:r>
      </w:ins>
      <w:ins w:id="347" w:author="Kelli Johnson" w:date="2015-10-02T17:35:00Z">
        <w:r w:rsidR="00003364">
          <w:t xml:space="preserve"> approach that used </w:t>
        </w:r>
      </w:ins>
      <w:ins w:id="348" w:author="Kelli Johnson" w:date="2015-10-02T17:36:00Z">
        <w:r w:rsidR="00003364">
          <w:t>a</w:t>
        </w:r>
      </w:ins>
      <w:ins w:id="349" w:author="Kelli Johnson" w:date="2015-10-02T17:35:00Z">
        <w:r w:rsidR="00003364">
          <w:t xml:space="preserve"> harmonic mean ratio estimator, a method that is</w:t>
        </w:r>
        <w:r w:rsidR="00003364">
          <w:t xml:space="preserve"> common practice for most US West Coast </w:t>
        </w:r>
        <w:proofErr w:type="spellStart"/>
        <w:r w:rsidR="00003364">
          <w:t>groundfish</w:t>
        </w:r>
        <w:proofErr w:type="spellEnd"/>
        <w:r w:rsidR="00003364">
          <w:t xml:space="preserve"> stock assessments (e.g., Thorson and Wetzel (2015)) and is supported by simulation (Stewart and Hamel, 2014)</w:t>
        </w:r>
        <w:r w:rsidR="003972DB">
          <w:t>.</w:t>
        </w:r>
        <w:commentRangeStart w:id="350"/>
        <w:r w:rsidR="003972DB">
          <w:t xml:space="preserve"> </w:t>
        </w:r>
      </w:ins>
      <w:commentRangeEnd w:id="350"/>
      <w:ins w:id="351" w:author="Kelli Johnson" w:date="2015-10-03T22:01:00Z">
        <w:r w:rsidR="00170B6B">
          <w:rPr>
            <w:rStyle w:val="CommentReference"/>
          </w:rPr>
          <w:commentReference w:id="350"/>
        </w:r>
      </w:ins>
      <w:ins w:id="352" w:author="Kelli Johnson" w:date="2015-10-02T18:03:00Z">
        <w:r w:rsidR="003972DB">
          <w:t>Future research may wish to compare results of the DM estimator to other iterative reweighting methods</w:t>
        </w:r>
      </w:ins>
      <w:ins w:id="353" w:author="Kelli Johnson" w:date="2015-10-03T22:15:00Z">
        <w:r w:rsidR="00286D43">
          <w:t>, particularly those that account for sampling scheme (Pennington et al., 2002)</w:t>
        </w:r>
      </w:ins>
      <w:ins w:id="354" w:author="Kelli Johnson" w:date="2015-10-02T18:03:00Z">
        <w:r w:rsidR="003972DB">
          <w:t>.</w:t>
        </w:r>
      </w:ins>
    </w:p>
    <w:p w14:paraId="5F558BCE" w14:textId="25DD1A7C" w:rsidR="00E37568" w:rsidRDefault="00E37568" w:rsidP="00C5474F">
      <w:pPr>
        <w:tabs>
          <w:tab w:val="left" w:pos="360"/>
        </w:tabs>
        <w:rPr>
          <w:ins w:id="355" w:author="Kelli Johnson" w:date="2015-10-02T14:19:00Z"/>
        </w:rPr>
      </w:pPr>
      <w:ins w:id="356" w:author="Kelli Johnson" w:date="2015-10-05T09:24:00Z">
        <w:r>
          <w:lastRenderedPageBreak/>
          <w:tab/>
        </w:r>
      </w:ins>
      <w:commentRangeStart w:id="357"/>
      <w:ins w:id="358" w:author="Kelli Johnson" w:date="2015-10-05T09:36:00Z">
        <w:r w:rsidR="00102A94">
          <w:t>When using the DM distribution, analysts must still specify a yearly sample size</w:t>
        </w:r>
      </w:ins>
      <w:ins w:id="359" w:author="Kelli Johnson" w:date="2015-10-05T09:37:00Z">
        <w:r w:rsidR="00102A94">
          <w:t>, thus some classify it as a partially self-weighted distribution</w:t>
        </w:r>
      </w:ins>
      <w:ins w:id="360" w:author="Kelli Johnson" w:date="2015-10-05T09:36:00Z">
        <w:r w:rsidR="00102A94">
          <w:t xml:space="preserve">. </w:t>
        </w:r>
      </w:ins>
      <w:ins w:id="361" w:author="Kelli Johnson" w:date="2015-10-05T09:24:00Z">
        <w:r>
          <w:t xml:space="preserve">In the simulation, when the true sample size was large (i.e., 400 per year) </w:t>
        </w:r>
      </w:ins>
      <w:ins w:id="362" w:author="Kelli Johnson" w:date="2015-10-05T09:27:00Z">
        <w:r>
          <w:t xml:space="preserve">the upper bound of the DM parameter </w:t>
        </w:r>
      </w:ins>
      <w:ins w:id="363" w:author="Kelli Johnson" w:date="2015-10-05T09:25:00Z">
        <w:r>
          <w:t>confidence interval</w:t>
        </w:r>
      </w:ins>
      <w:ins w:id="364" w:author="Kelli Johnson" w:date="2015-10-05T09:28:00Z">
        <w:r>
          <w:t xml:space="preserve"> was </w:t>
        </w:r>
      </w:ins>
      <w:ins w:id="365" w:author="Kelli Johnson" w:date="2015-10-05T09:56:00Z">
        <w:r w:rsidR="00BB2F84">
          <w:t xml:space="preserve">approximately 6% </w:t>
        </w:r>
      </w:ins>
      <w:ins w:id="366" w:author="Kelli Johnson" w:date="2015-10-05T09:28:00Z">
        <w:r>
          <w:t xml:space="preserve">smaller than the true </w:t>
        </w:r>
      </w:ins>
      <w:ins w:id="367" w:author="Kelli Johnson" w:date="2015-10-05T09:25:00Z">
        <w:r>
          <w:t xml:space="preserve">value </w:t>
        </w:r>
      </w:ins>
      <w:ins w:id="368" w:author="Kelli Johnson" w:date="2015-10-05T09:56:00Z">
        <w:r w:rsidR="00BB2F84">
          <w:t>almost</w:t>
        </w:r>
      </w:ins>
      <w:ins w:id="369" w:author="Kelli Johnson" w:date="2015-10-05T09:25:00Z">
        <w:r>
          <w:t xml:space="preserve"> 50 percent of the time </w:t>
        </w:r>
      </w:ins>
      <w:ins w:id="370" w:author="Kelli Johnson" w:date="2015-10-05T09:26:00Z">
        <w:r>
          <w:t>without</w:t>
        </w:r>
      </w:ins>
      <w:ins w:id="371" w:author="Kelli Johnson" w:date="2015-10-05T09:25:00Z">
        <w:r>
          <w:t xml:space="preserve"> </w:t>
        </w:r>
      </w:ins>
      <w:ins w:id="372" w:author="Kelli Johnson" w:date="2015-10-05T09:26:00Z">
        <w:r>
          <w:t xml:space="preserve">regard to the inflation factor. </w:t>
        </w:r>
      </w:ins>
      <w:commentRangeEnd w:id="357"/>
      <w:ins w:id="373" w:author="Kelli Johnson" w:date="2015-10-05T09:57:00Z">
        <w:r w:rsidR="00BB2F84">
          <w:rPr>
            <w:rStyle w:val="CommentReference"/>
          </w:rPr>
          <w:commentReference w:id="357"/>
        </w:r>
      </w:ins>
    </w:p>
    <w:p w14:paraId="5350D519" w14:textId="3F2C3E77" w:rsidR="004926EE" w:rsidRDefault="00107C78" w:rsidP="00F92AD3">
      <w:pPr>
        <w:tabs>
          <w:tab w:val="left" w:pos="360"/>
        </w:tabs>
        <w:rPr>
          <w:ins w:id="374" w:author="Kelli Johnson" w:date="2015-10-02T18:06:00Z"/>
        </w:rPr>
      </w:pPr>
      <w:ins w:id="375" w:author="Kelli Johnson" w:date="2015-10-02T15:39:00Z">
        <w:r>
          <w:tab/>
        </w:r>
      </w:ins>
      <w:ins w:id="376" w:author="Kelli Johnson" w:date="2015-10-02T15:42:00Z">
        <w:r>
          <w:t>Although we show the DM distribution is a promising,</w:t>
        </w:r>
        <w:r w:rsidR="00CD42E8">
          <w:t xml:space="preserve"> objective</w:t>
        </w:r>
        <w:r w:rsidR="0010250E">
          <w:t xml:space="preserve"> way forward to account for </w:t>
        </w:r>
        <w:r>
          <w:t>dispersion</w:t>
        </w:r>
      </w:ins>
      <w:ins w:id="377" w:author="Kelli Johnson" w:date="2015-10-02T15:43:00Z">
        <w:r w:rsidR="0010250E">
          <w:t>,</w:t>
        </w:r>
      </w:ins>
      <w:ins w:id="378" w:author="Kelli Johnson" w:date="2015-10-02T15:42:00Z">
        <w:r>
          <w:t xml:space="preserve"> its ability to account for correlation</w:t>
        </w:r>
      </w:ins>
      <w:ins w:id="379" w:author="Kelli Johnson" w:date="2015-10-02T17:58:00Z">
        <w:r w:rsidR="003972DB">
          <w:t xml:space="preserve"> </w:t>
        </w:r>
      </w:ins>
      <w:ins w:id="380" w:author="Kelli Johnson" w:date="2015-10-02T15:43:00Z">
        <w:r>
          <w:t>is limited.</w:t>
        </w:r>
      </w:ins>
      <w:ins w:id="381" w:author="Kelli Johnson" w:date="2015-10-02T15:22:00Z">
        <w:r w:rsidR="001D00E6">
          <w:t xml:space="preserve"> </w:t>
        </w:r>
      </w:ins>
      <w:ins w:id="382" w:author="Kelli Johnson" w:date="2015-10-02T15:59:00Z">
        <w:r w:rsidR="003D1C42">
          <w:t>Positive correlation</w:t>
        </w:r>
      </w:ins>
      <w:ins w:id="383" w:author="Kelli Johnson" w:date="2015-10-02T16:24:00Z">
        <w:r w:rsidR="007757D9">
          <w:t>s</w:t>
        </w:r>
      </w:ins>
      <w:ins w:id="384" w:author="Kelli Johnson" w:date="2015-10-02T15:59:00Z">
        <w:r w:rsidR="003D1C42">
          <w:t xml:space="preserve"> between categories (e.</w:t>
        </w:r>
      </w:ins>
      <w:ins w:id="385" w:author="Kelli Johnson" w:date="2015-10-02T16:04:00Z">
        <w:r w:rsidR="00CD42E8">
          <w:t>g.</w:t>
        </w:r>
      </w:ins>
      <w:ins w:id="386" w:author="Kelli Johnson" w:date="2015-10-02T15:59:00Z">
        <w:r w:rsidR="003D1C42">
          <w:t>, age bins) are to be expected because fish of a similar age or size will tend to behave similarly</w:t>
        </w:r>
      </w:ins>
      <w:ins w:id="387" w:author="Kelli Johnson" w:date="2015-10-02T16:04:00Z">
        <w:r w:rsidR="00CD42E8">
          <w:t xml:space="preserve">. </w:t>
        </w:r>
      </w:ins>
      <w:ins w:id="388" w:author="Kelli Johnson" w:date="2015-10-02T16:07:00Z">
        <w:r w:rsidR="00CD42E8">
          <w:t>Thus, future research should investigate additional self-weighting distributions that can account for correlation</w:t>
        </w:r>
      </w:ins>
      <w:ins w:id="389" w:author="Kelli Johnson" w:date="2015-10-02T16:10:00Z">
        <w:r w:rsidR="00CD42E8">
          <w:t>. For example,</w:t>
        </w:r>
      </w:ins>
      <w:ins w:id="390" w:author="Kelli Johnson" w:date="2015-10-02T16:07:00Z">
        <w:r w:rsidR="00CD42E8">
          <w:t xml:space="preserve"> the </w:t>
        </w:r>
      </w:ins>
      <w:ins w:id="391" w:author="Kelli Johnson" w:date="2015-10-02T16:15:00Z">
        <w:r w:rsidR="00917965">
          <w:t xml:space="preserve">logistic-normal-multinomial (also referred to as a </w:t>
        </w:r>
      </w:ins>
      <w:ins w:id="392" w:author="Kelli Johnson" w:date="2015-10-02T16:07:00Z">
        <w:r w:rsidR="00CD42E8">
          <w:t>Gaussian-multinomial</w:t>
        </w:r>
      </w:ins>
      <w:ins w:id="393" w:author="Kelli Johnson" w:date="2015-10-02T16:15:00Z">
        <w:r w:rsidR="00917965">
          <w:t>)</w:t>
        </w:r>
      </w:ins>
      <w:ins w:id="394" w:author="Kelli Johnson" w:date="2015-10-02T16:07:00Z">
        <w:r w:rsidR="00CD42E8">
          <w:t xml:space="preserve">, which </w:t>
        </w:r>
      </w:ins>
      <w:ins w:id="395" w:author="Kelli Johnson" w:date="2015-10-02T16:13:00Z">
        <w:r w:rsidR="00CD42E8">
          <w:t xml:space="preserve">is similar to the DM distribution but exhibits </w:t>
        </w:r>
      </w:ins>
      <w:ins w:id="396" w:author="Kelli Johnson" w:date="2015-10-02T16:07:00Z">
        <w:r w:rsidR="00CD42E8">
          <w:t>a mo</w:t>
        </w:r>
        <w:r w:rsidR="00917965">
          <w:t>re flexible covariance structure</w:t>
        </w:r>
        <w:r w:rsidR="00CD42E8">
          <w:t xml:space="preserve"> (</w:t>
        </w:r>
      </w:ins>
      <w:proofErr w:type="spellStart"/>
      <w:ins w:id="397" w:author="Kelli Johnson" w:date="2015-10-02T16:17:00Z">
        <w:r w:rsidR="00917965">
          <w:t>Hrafnkelsson</w:t>
        </w:r>
        <w:proofErr w:type="spellEnd"/>
        <w:r w:rsidR="00917965">
          <w:t xml:space="preserve"> and </w:t>
        </w:r>
        <w:proofErr w:type="spellStart"/>
        <w:r w:rsidR="00917965">
          <w:t>Stef</w:t>
        </w:r>
        <w:r w:rsidR="00917965">
          <w:rPr>
            <w:rFonts w:cs="Times New Roman"/>
          </w:rPr>
          <w:t>á</w:t>
        </w:r>
      </w:ins>
      <w:ins w:id="398" w:author="Kelli Johnson" w:date="2015-10-02T16:18:00Z">
        <w:r w:rsidR="00917965">
          <w:t>nsson</w:t>
        </w:r>
        <w:proofErr w:type="spellEnd"/>
        <w:r w:rsidR="00917965">
          <w:t>, 2004</w:t>
        </w:r>
      </w:ins>
      <w:ins w:id="399" w:author="Kelli Johnson" w:date="2015-10-02T16:07:00Z">
        <w:r w:rsidR="007757D9">
          <w:t>). Francis (2014</w:t>
        </w:r>
      </w:ins>
      <w:ins w:id="400" w:author="Kelli Johnson" w:date="2015-10-02T16:30:00Z">
        <w:r w:rsidR="007757D9">
          <w:t>) reviewed several distributions for composition</w:t>
        </w:r>
      </w:ins>
      <w:ins w:id="401" w:author="Kelli Johnson" w:date="2015-10-03T22:02:00Z">
        <w:r w:rsidR="00170B6B">
          <w:t>al</w:t>
        </w:r>
      </w:ins>
      <w:ins w:id="402" w:author="Kelli Johnson" w:date="2015-10-02T16:30:00Z">
        <w:r w:rsidR="007757D9">
          <w:t xml:space="preserve"> data and concluded that the </w:t>
        </w:r>
      </w:ins>
      <w:ins w:id="403" w:author="Kelli Johnson" w:date="2015-10-02T16:28:00Z">
        <w:r w:rsidR="007757D9">
          <w:t xml:space="preserve">logistic-normal </w:t>
        </w:r>
      </w:ins>
      <w:ins w:id="404" w:author="Kelli Johnson" w:date="2015-10-02T16:30:00Z">
        <w:r w:rsidR="007757D9">
          <w:t>was well suited, although it remains to be coded in SS or other well-</w:t>
        </w:r>
      </w:ins>
      <w:ins w:id="405" w:author="Kelli Johnson" w:date="2015-10-02T16:32:00Z">
        <w:r w:rsidR="007757D9">
          <w:t>used</w:t>
        </w:r>
      </w:ins>
      <w:ins w:id="406" w:author="Kelli Johnson" w:date="2015-10-02T16:30:00Z">
        <w:r w:rsidR="007757D9">
          <w:t xml:space="preserve"> stock assessment frameworks and </w:t>
        </w:r>
      </w:ins>
      <w:ins w:id="407" w:author="Kelli Johnson" w:date="2015-10-02T16:32:00Z">
        <w:r w:rsidR="007757D9">
          <w:t>does not allow for zero proportions.</w:t>
        </w:r>
      </w:ins>
      <w:ins w:id="408" w:author="Kelli Johnson" w:date="2015-10-02T18:05:00Z">
        <w:r w:rsidR="00B25B32">
          <w:t xml:space="preserve"> </w:t>
        </w:r>
      </w:ins>
      <w:ins w:id="409" w:author="Kelli Johnson" w:date="2015-10-03T22:02:00Z">
        <w:r w:rsidR="00170B6B">
          <w:t>Whereas</w:t>
        </w:r>
      </w:ins>
      <w:ins w:id="410" w:author="Kelli Johnson" w:date="2015-10-02T18:05:00Z">
        <w:r w:rsidR="00B25B32">
          <w:t>, the DM distribution is coded within SS and represents a positive move forward away from the commonly used multinomial distribution</w:t>
        </w:r>
      </w:ins>
      <w:ins w:id="411" w:author="Kelli Johnson" w:date="2015-10-05T09:22:00Z">
        <w:r w:rsidR="00E37568">
          <w:t xml:space="preserve">, which is neither self-weighting nor accounts for correlations </w:t>
        </w:r>
      </w:ins>
      <w:ins w:id="412" w:author="Kelli Johnson" w:date="2015-10-05T09:23:00Z">
        <w:r w:rsidR="00E37568">
          <w:t>among</w:t>
        </w:r>
      </w:ins>
      <w:ins w:id="413" w:author="Kelli Johnson" w:date="2015-10-05T09:22:00Z">
        <w:r w:rsidR="00E37568">
          <w:t xml:space="preserve"> categories</w:t>
        </w:r>
      </w:ins>
      <w:ins w:id="414" w:author="Kelli Johnson" w:date="2015-10-02T18:05:00Z">
        <w:r w:rsidR="00B25B32">
          <w:t>.</w:t>
        </w:r>
      </w:ins>
    </w:p>
    <w:p w14:paraId="0837C2BE" w14:textId="77777777" w:rsidR="00B25B32" w:rsidRDefault="00B25B32" w:rsidP="00F92AD3">
      <w:pPr>
        <w:tabs>
          <w:tab w:val="left" w:pos="360"/>
        </w:tabs>
      </w:pPr>
    </w:p>
    <w:p w14:paraId="5F0C05FC" w14:textId="77777777" w:rsidR="003A63B5" w:rsidRPr="003A63B5" w:rsidRDefault="003A63B5" w:rsidP="00F92AD3">
      <w:pPr>
        <w:tabs>
          <w:tab w:val="left" w:pos="360"/>
        </w:tabs>
        <w:rPr>
          <w:b/>
        </w:rPr>
      </w:pPr>
      <w:r w:rsidRPr="003A63B5">
        <w:rPr>
          <w:b/>
        </w:rPr>
        <w:t>Acknowledgements</w:t>
      </w:r>
    </w:p>
    <w:p w14:paraId="6B4E6F95" w14:textId="77777777" w:rsidR="003A63B5" w:rsidRDefault="004926EE" w:rsidP="00F92AD3">
      <w:pPr>
        <w:tabs>
          <w:tab w:val="left" w:pos="360"/>
        </w:tabs>
      </w:pPr>
      <w:r>
        <w:t xml:space="preserve">This publication </w:t>
      </w:r>
      <w:r w:rsidR="00EE63B5">
        <w:t>wa</w:t>
      </w:r>
      <w:r>
        <w:t>s partially funded by the Joint Institute for the Study of the Atmosphere and Ocean (JISAO) under NOAA Cooperative Agreement No</w:t>
      </w:r>
      <w:proofErr w:type="gramStart"/>
      <w:r>
        <w:t xml:space="preserve">. </w:t>
      </w:r>
      <w:r w:rsidRPr="00EE63B5">
        <w:rPr>
          <w:highlight w:val="cyan"/>
        </w:rPr>
        <w:t>?</w:t>
      </w:r>
      <w:proofErr w:type="gramEnd"/>
      <w:r>
        <w:t xml:space="preserve">, Contribution </w:t>
      </w:r>
      <w:r w:rsidRPr="00EE63B5">
        <w:rPr>
          <w:highlight w:val="cyan"/>
        </w:rPr>
        <w:t>?</w:t>
      </w:r>
      <w:r>
        <w:t xml:space="preserve">. </w:t>
      </w:r>
    </w:p>
    <w:p w14:paraId="3B1B9B91" w14:textId="77777777" w:rsidR="004926EE" w:rsidRDefault="004926EE" w:rsidP="00F92AD3">
      <w:pPr>
        <w:tabs>
          <w:tab w:val="left" w:pos="360"/>
        </w:tabs>
      </w:pPr>
    </w:p>
    <w:p w14:paraId="2D2BEE02" w14:textId="77777777" w:rsidR="0046263D" w:rsidRDefault="0046263D">
      <w:pPr>
        <w:spacing w:after="200" w:line="276" w:lineRule="auto"/>
        <w:rPr>
          <w:b/>
        </w:rPr>
      </w:pPr>
      <w:r>
        <w:rPr>
          <w:b/>
        </w:rPr>
        <w:br w:type="page"/>
      </w:r>
    </w:p>
    <w:p w14:paraId="09567E86" w14:textId="77777777" w:rsidR="003A63B5" w:rsidRPr="003A63B5" w:rsidRDefault="003A63B5" w:rsidP="00F92AD3">
      <w:pPr>
        <w:tabs>
          <w:tab w:val="left" w:pos="360"/>
        </w:tabs>
        <w:rPr>
          <w:b/>
        </w:rPr>
      </w:pPr>
      <w:r w:rsidRPr="003A63B5">
        <w:rPr>
          <w:b/>
        </w:rPr>
        <w:lastRenderedPageBreak/>
        <w:t>References</w:t>
      </w:r>
    </w:p>
    <w:p w14:paraId="56408C35" w14:textId="77777777" w:rsidR="00BE69C6" w:rsidRPr="00BE69C6" w:rsidRDefault="00753ED2" w:rsidP="00BE69C6">
      <w:pPr>
        <w:pStyle w:val="Bibliography"/>
        <w:rPr>
          <w:rFonts w:cs="Times New Roman"/>
        </w:rPr>
      </w:pPr>
      <w:r>
        <w:fldChar w:fldCharType="begin"/>
      </w:r>
      <w:r>
        <w:instrText xml:space="preserve"> ADDIN ZOTERO_BIBL {"custom":[]} CSL_BIBLIOGRAPHY </w:instrText>
      </w:r>
      <w:r>
        <w:fldChar w:fldCharType="separate"/>
      </w:r>
      <w:r w:rsidR="00BE69C6" w:rsidRPr="00BE69C6">
        <w:rPr>
          <w:rFonts w:cs="Times New Roman"/>
        </w:rPr>
        <w:t>Coggins, L.G., Quinn, T.J., 1998. A simulation study of the effects of aging error and sample size on sustained yield estimates. Fish. Stock Assess. Models 955–975.</w:t>
      </w:r>
    </w:p>
    <w:p w14:paraId="054FA992" w14:textId="77777777" w:rsidR="00BE69C6" w:rsidRPr="00BE69C6" w:rsidRDefault="00BE69C6" w:rsidP="00BE69C6">
      <w:pPr>
        <w:pStyle w:val="Bibliography"/>
        <w:rPr>
          <w:rFonts w:cs="Times New Roman"/>
        </w:rPr>
      </w:pPr>
      <w:r w:rsidRPr="00BE69C6">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14:paraId="5C28F11F" w14:textId="77777777" w:rsidR="00BE69C6" w:rsidRPr="00BE69C6" w:rsidRDefault="00BE69C6" w:rsidP="00BE69C6">
      <w:pPr>
        <w:pStyle w:val="Bibliography"/>
        <w:rPr>
          <w:rFonts w:cs="Times New Roman"/>
        </w:rPr>
      </w:pPr>
      <w:r w:rsidRPr="00BE69C6">
        <w:rPr>
          <w:rFonts w:cs="Times New Roman"/>
        </w:rPr>
        <w:t>Francis, R.I.C.C., 2011. Data weighting in statistical fisheries stock assessment models. Can. J. Fish. Aquat. Sci. 68, 1124–1138.</w:t>
      </w:r>
    </w:p>
    <w:p w14:paraId="41805662" w14:textId="6149A4F2" w:rsidR="007757D9" w:rsidRDefault="007757D9" w:rsidP="007757D9">
      <w:pPr>
        <w:tabs>
          <w:tab w:val="left" w:pos="360"/>
        </w:tabs>
        <w:spacing w:line="240" w:lineRule="auto"/>
        <w:ind w:left="720" w:hanging="720"/>
      </w:pPr>
      <w:r>
        <w:t>Francis, R.I.C.C.</w:t>
      </w:r>
      <w:r>
        <w:t>,</w:t>
      </w:r>
      <w:r>
        <w:t xml:space="preserve"> 2014. Replacing the multinomial in stock assessment models: </w:t>
      </w:r>
      <w:r>
        <w:t>A</w:t>
      </w:r>
      <w:r>
        <w:t xml:space="preserve"> first step. Fish. Res. 151, 70-84.</w:t>
      </w:r>
    </w:p>
    <w:p w14:paraId="2705EE4E" w14:textId="4FA8C33B" w:rsidR="00917965" w:rsidRDefault="00917965" w:rsidP="00BE69C6">
      <w:pPr>
        <w:pStyle w:val="Bibliography"/>
        <w:rPr>
          <w:rFonts w:cs="Times New Roman"/>
        </w:rPr>
      </w:pPr>
      <w:proofErr w:type="spellStart"/>
      <w:r>
        <w:t>Hrafnkelsson</w:t>
      </w:r>
      <w:proofErr w:type="spellEnd"/>
      <w:r>
        <w:t xml:space="preserve">, B., </w:t>
      </w:r>
      <w:proofErr w:type="spellStart"/>
      <w:r>
        <w:t>Stef</w:t>
      </w:r>
      <w:r>
        <w:rPr>
          <w:rFonts w:cs="Times New Roman"/>
        </w:rPr>
        <w:t>á</w:t>
      </w:r>
      <w:r>
        <w:t>nsson</w:t>
      </w:r>
      <w:proofErr w:type="spellEnd"/>
      <w:r>
        <w:t>, G.</w:t>
      </w:r>
      <w:r w:rsidR="007757D9">
        <w:t>,</w:t>
      </w:r>
      <w:r>
        <w:t xml:space="preserve"> 2004. A model for categorical length data from </w:t>
      </w:r>
      <w:proofErr w:type="spellStart"/>
      <w:r>
        <w:t>groundfish</w:t>
      </w:r>
      <w:proofErr w:type="spellEnd"/>
      <w:r>
        <w:t xml:space="preserve"> surveys. Can. J. Fish. </w:t>
      </w:r>
      <w:proofErr w:type="spellStart"/>
      <w:r>
        <w:t>Aquat</w:t>
      </w:r>
      <w:proofErr w:type="spellEnd"/>
      <w:r>
        <w:t xml:space="preserve">. Sci. 61, 1135:1142. </w:t>
      </w:r>
      <w:proofErr w:type="spellStart"/>
      <w:proofErr w:type="gramStart"/>
      <w:r>
        <w:t>doi</w:t>
      </w:r>
      <w:proofErr w:type="spellEnd"/>
      <w:proofErr w:type="gramEnd"/>
      <w:r>
        <w:t>: 10.1139/F04-049.</w:t>
      </w:r>
    </w:p>
    <w:p w14:paraId="29B71D1C" w14:textId="77777777" w:rsidR="00BE69C6" w:rsidRPr="00BE69C6" w:rsidRDefault="00BE69C6" w:rsidP="00BE69C6">
      <w:pPr>
        <w:pStyle w:val="Bibliography"/>
        <w:rPr>
          <w:rFonts w:cs="Times New Roman"/>
        </w:rPr>
      </w:pPr>
      <w:r w:rsidRPr="00BE69C6">
        <w:rPr>
          <w:rFonts w:cs="Times New Roman"/>
        </w:rPr>
        <w:t>Magnusson, A., Punt, A.E., Hilborn, R., 2013. Measuring uncertainty in fisheries stock assessment: the delta method, bootstrap, and MCMC. Fish Fish. 14, 325–342.</w:t>
      </w:r>
    </w:p>
    <w:p w14:paraId="70E495C2" w14:textId="77777777" w:rsidR="00BE69C6" w:rsidRPr="00BE69C6" w:rsidRDefault="00BE69C6" w:rsidP="00BE69C6">
      <w:pPr>
        <w:pStyle w:val="Bibliography"/>
        <w:rPr>
          <w:rFonts w:cs="Times New Roman"/>
        </w:rPr>
      </w:pPr>
      <w:r w:rsidRPr="00BE69C6">
        <w:rPr>
          <w:rFonts w:cs="Times New Roman"/>
        </w:rPr>
        <w:t>Maunder, M.N., Punt, A.E., 2013. A review of integrated analysis in fisheries stock assessment. Fish. Res. 142, 61–74.</w:t>
      </w:r>
    </w:p>
    <w:p w14:paraId="0C522479" w14:textId="77777777" w:rsidR="00BE69C6" w:rsidRPr="00BE69C6" w:rsidRDefault="00BE69C6" w:rsidP="00BE69C6">
      <w:pPr>
        <w:pStyle w:val="Bibliography"/>
        <w:rPr>
          <w:rFonts w:cs="Times New Roman"/>
        </w:rPr>
      </w:pPr>
      <w:r w:rsidRPr="00BE69C6">
        <w:rPr>
          <w:rFonts w:cs="Times New Roman"/>
        </w:rPr>
        <w:t>McAllister, M.K., Ianelli, J.N., 1997. Bayesian stock assessment using catch-age data and the sampling: importance resampling algorithm. Can. J. Fish. Aquat. Sci. 54, 284–300.</w:t>
      </w:r>
    </w:p>
    <w:p w14:paraId="464DE623" w14:textId="77777777" w:rsidR="00BE69C6" w:rsidRPr="00BE69C6" w:rsidRDefault="00BE69C6" w:rsidP="00BE69C6">
      <w:pPr>
        <w:pStyle w:val="Bibliography"/>
        <w:rPr>
          <w:rFonts w:cs="Times New Roman"/>
        </w:rPr>
      </w:pPr>
      <w:proofErr w:type="spellStart"/>
      <w:r w:rsidRPr="00BE69C6">
        <w:rPr>
          <w:rFonts w:cs="Times New Roman"/>
        </w:rPr>
        <w:t>Methot</w:t>
      </w:r>
      <w:proofErr w:type="spellEnd"/>
      <w:r w:rsidRPr="00BE69C6">
        <w:rPr>
          <w:rFonts w:cs="Times New Roman"/>
        </w:rPr>
        <w:t>, R.D., Wetzel, C.R., 2013. Stock synthesis: A biological and statistical framework for fish stock assessment and fishery management. Fish. Res. 142, 86–99.</w:t>
      </w:r>
    </w:p>
    <w:p w14:paraId="0A3570F1" w14:textId="04F500F1" w:rsidR="00286D43" w:rsidRDefault="00286D43" w:rsidP="00BE69C6">
      <w:pPr>
        <w:pStyle w:val="Bibliography"/>
        <w:rPr>
          <w:ins w:id="415" w:author="Kelli Johnson" w:date="2015-10-03T22:16:00Z"/>
          <w:rFonts w:cs="Times New Roman"/>
        </w:rPr>
      </w:pPr>
      <w:ins w:id="416" w:author="Kelli Johnson" w:date="2015-10-03T22:16:00Z">
        <w:r>
          <w:rPr>
            <w:rFonts w:cs="Times New Roman"/>
          </w:rPr>
          <w:t xml:space="preserve">Pennington, M., </w:t>
        </w:r>
        <w:proofErr w:type="spellStart"/>
        <w:r>
          <w:rPr>
            <w:rFonts w:cs="Times New Roman"/>
          </w:rPr>
          <w:t>Burmeister</w:t>
        </w:r>
        <w:proofErr w:type="spellEnd"/>
        <w:r>
          <w:rPr>
            <w:rFonts w:cs="Times New Roman"/>
          </w:rPr>
          <w:t xml:space="preserve">, L.M., </w:t>
        </w:r>
        <w:proofErr w:type="spellStart"/>
        <w:r>
          <w:rPr>
            <w:rFonts w:cs="Times New Roman"/>
          </w:rPr>
          <w:t>Hjelvik</w:t>
        </w:r>
        <w:proofErr w:type="spellEnd"/>
        <w:r>
          <w:rPr>
            <w:rFonts w:cs="Times New Roman"/>
          </w:rPr>
          <w:t>, V., 2002. Assessing the precision of frequency distributions estimated from trawl-survey samples. Fish. Bull. 100, 74-80.</w:t>
        </w:r>
      </w:ins>
    </w:p>
    <w:p w14:paraId="35829EB0" w14:textId="77777777" w:rsidR="00BE69C6" w:rsidRPr="00BE69C6" w:rsidRDefault="00BE69C6" w:rsidP="00BE69C6">
      <w:pPr>
        <w:pStyle w:val="Bibliography"/>
        <w:rPr>
          <w:rFonts w:cs="Times New Roman"/>
        </w:rPr>
      </w:pPr>
      <w:r w:rsidRPr="00BE69C6">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14:paraId="6F0E94D6" w14:textId="77777777" w:rsidR="00BE69C6" w:rsidRPr="00BE69C6" w:rsidRDefault="00BE69C6" w:rsidP="00BE69C6">
      <w:pPr>
        <w:pStyle w:val="Bibliography"/>
        <w:rPr>
          <w:rFonts w:cs="Times New Roman"/>
        </w:rPr>
      </w:pPr>
      <w:r w:rsidRPr="00BE69C6">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14:paraId="1D70B9D9" w14:textId="77777777" w:rsidR="00BE69C6" w:rsidRPr="00BE69C6" w:rsidRDefault="00BE69C6" w:rsidP="00BE69C6">
      <w:pPr>
        <w:pStyle w:val="Bibliography"/>
        <w:rPr>
          <w:rFonts w:cs="Times New Roman"/>
        </w:rPr>
      </w:pPr>
      <w:r w:rsidRPr="00BE69C6">
        <w:rPr>
          <w:rFonts w:cs="Times New Roman"/>
        </w:rPr>
        <w:t>Stewart, I.J., Hamel, O.S., 2014. Bootstrapping of sample sizes for length-or age-composition data used in stock assessments. Can. J. Fish. Aquat. Sci. 71, 581–588.</w:t>
      </w:r>
    </w:p>
    <w:p w14:paraId="705E58A3" w14:textId="213F82ED" w:rsidR="00917965" w:rsidRDefault="00917965" w:rsidP="00BE69C6">
      <w:pPr>
        <w:pStyle w:val="Bibliography"/>
        <w:rPr>
          <w:rFonts w:cs="Times New Roman"/>
        </w:rPr>
      </w:pPr>
      <w:r w:rsidRPr="00917965">
        <w:rPr>
          <w:rFonts w:cs="Times New Roman"/>
        </w:rPr>
        <w:t>Taylor, I.G., Grandin, C., Hicks, A.C., Taylor, N., Cox, S.</w:t>
      </w:r>
      <w:r w:rsidR="00CE6831">
        <w:rPr>
          <w:rFonts w:cs="Times New Roman"/>
        </w:rPr>
        <w:t>,</w:t>
      </w:r>
      <w:r w:rsidRPr="00917965">
        <w:rPr>
          <w:rFonts w:cs="Times New Roman"/>
        </w:rPr>
        <w:t xml:space="preserve"> 2015. Status of the Pacific Hake (whiting) stock in U.S. and Canadian waters in 2015. Prepared by the Joint Technical Committee of the U.S. and Canada </w:t>
      </w:r>
      <w:proofErr w:type="spellStart"/>
      <w:r w:rsidRPr="00917965">
        <w:rPr>
          <w:rFonts w:cs="Times New Roman"/>
        </w:rPr>
        <w:t>Packfic</w:t>
      </w:r>
      <w:proofErr w:type="spellEnd"/>
      <w:r w:rsidRPr="00917965">
        <w:rPr>
          <w:rFonts w:cs="Times New Roman"/>
        </w:rPr>
        <w:t xml:space="preserve"> Hake/Whiting Agreement; National Marine Fishery Service; Canada Department of Fisheries and Oceans. 159 pp.</w:t>
      </w:r>
    </w:p>
    <w:p w14:paraId="08968716" w14:textId="6E7B5EF9" w:rsidR="00BE69C6" w:rsidRPr="00BE69C6" w:rsidRDefault="00BE69C6" w:rsidP="00BE69C6">
      <w:pPr>
        <w:pStyle w:val="Bibliography"/>
        <w:rPr>
          <w:rFonts w:cs="Times New Roman"/>
        </w:rPr>
      </w:pPr>
      <w:r w:rsidRPr="00BE69C6">
        <w:rPr>
          <w:rFonts w:cs="Times New Roman"/>
        </w:rPr>
        <w:t>Thorson, J.T., 2014. Standardizing compositional data for stock assessment. ICES J. Mar. Sci. J. Cons. 71, 1117–1128. doi:10.1093/icesjms/fst224</w:t>
      </w:r>
    </w:p>
    <w:p w14:paraId="11C914E3" w14:textId="77777777" w:rsidR="00BE69C6" w:rsidRPr="00BE69C6" w:rsidRDefault="00BE69C6" w:rsidP="00BE69C6">
      <w:pPr>
        <w:pStyle w:val="Bibliography"/>
        <w:rPr>
          <w:rFonts w:cs="Times New Roman"/>
        </w:rPr>
      </w:pPr>
      <w:r w:rsidRPr="00BE69C6">
        <w:rPr>
          <w:rFonts w:cs="Times New Roman"/>
        </w:rPr>
        <w:t>Thorson, J.T., Hicks, A.C., Methot, R.D., 2015. Random effect estimation of time-varying factors in Stock Synthesis. ICES J. Mar. Sci. J. Cons. 72, 178–185. doi:10.1093/icesjms/fst211</w:t>
      </w:r>
    </w:p>
    <w:p w14:paraId="6A32FD49" w14:textId="77777777" w:rsidR="00BE69C6" w:rsidRPr="00BE69C6" w:rsidRDefault="00BE69C6" w:rsidP="00BE69C6">
      <w:pPr>
        <w:pStyle w:val="Bibliography"/>
        <w:rPr>
          <w:rFonts w:cs="Times New Roman"/>
        </w:rPr>
      </w:pPr>
      <w:r w:rsidRPr="00BE69C6">
        <w:rPr>
          <w:rFonts w:cs="Times New Roman"/>
        </w:rPr>
        <w:t>Thorson, J.T., Minto, C., 2015. Mixed effects: a unifying framework for statistical modelling in fisheries biology. ICES J. Mar. Sci. J. Cons. 72, 1245–1256. doi:10.1093/icesjms/fsu213</w:t>
      </w:r>
    </w:p>
    <w:p w14:paraId="05C90C27" w14:textId="70272A8C" w:rsidR="000328BC" w:rsidRDefault="000328BC" w:rsidP="00BE69C6">
      <w:pPr>
        <w:pStyle w:val="Bibliography"/>
      </w:pPr>
      <w:r>
        <w:t>Thorson, J.T.</w:t>
      </w:r>
      <w:r>
        <w:t>,</w:t>
      </w:r>
      <w:r>
        <w:t xml:space="preserve"> Wetzel, C., 2015. The status of canary rockfish (</w:t>
      </w:r>
      <w:r w:rsidRPr="000328BC">
        <w:rPr>
          <w:i/>
        </w:rPr>
        <w:t xml:space="preserve">Sebastes </w:t>
      </w:r>
      <w:proofErr w:type="spellStart"/>
      <w:r w:rsidRPr="000328BC">
        <w:rPr>
          <w:i/>
        </w:rPr>
        <w:t>pinniger</w:t>
      </w:r>
      <w:proofErr w:type="spellEnd"/>
      <w:r>
        <w:t xml:space="preserve">) in the California Current in 2015. </w:t>
      </w:r>
      <w:r>
        <w:t>Pacific Fisheries Management Council, Portland, OR.</w:t>
      </w:r>
    </w:p>
    <w:p w14:paraId="412BDBE5" w14:textId="0CE3DDFB" w:rsidR="00BE69C6" w:rsidRPr="00BE69C6" w:rsidRDefault="00BE69C6" w:rsidP="00BE69C6">
      <w:pPr>
        <w:pStyle w:val="Bibliography"/>
        <w:rPr>
          <w:rFonts w:cs="Times New Roman"/>
        </w:rPr>
      </w:pPr>
      <w:r w:rsidRPr="00BE69C6">
        <w:rPr>
          <w:rFonts w:cs="Times New Roman"/>
        </w:rPr>
        <w:lastRenderedPageBreak/>
        <w:t>Walters, C.J., Martell, S.J.D., 2004. Fisheries Ecology and Management. Princeton University Press, Princeton, New Jersey.</w:t>
      </w:r>
    </w:p>
    <w:p w14:paraId="4A9FBC21" w14:textId="77777777" w:rsidR="00753ED2" w:rsidRDefault="00753ED2" w:rsidP="00F92AD3">
      <w:pPr>
        <w:tabs>
          <w:tab w:val="left" w:pos="360"/>
        </w:tabs>
        <w:ind w:left="720" w:hanging="720"/>
      </w:pPr>
      <w:r>
        <w:fldChar w:fldCharType="end"/>
      </w:r>
    </w:p>
    <w:p w14:paraId="0E724392" w14:textId="672FBD02" w:rsidR="00BB2F84" w:rsidRDefault="00BB2F84" w:rsidP="00917965">
      <w:pPr>
        <w:tabs>
          <w:tab w:val="left" w:pos="360"/>
        </w:tabs>
        <w:spacing w:line="240" w:lineRule="auto"/>
        <w:ind w:left="720" w:hanging="720"/>
        <w:rPr>
          <w:ins w:id="417" w:author="Kelli Johnson" w:date="2015-10-05T09:57:00Z"/>
        </w:rPr>
      </w:pPr>
      <w:ins w:id="418" w:author="Kelli Johnson" w:date="2015-10-05T09:57:00Z">
        <w:r>
          <w:t>References not used:</w:t>
        </w:r>
        <w:bookmarkStart w:id="419" w:name="_GoBack"/>
        <w:bookmarkEnd w:id="419"/>
      </w:ins>
    </w:p>
    <w:p w14:paraId="2592E383" w14:textId="225C2269" w:rsidR="0092135A" w:rsidRDefault="001B4A6C" w:rsidP="00917965">
      <w:pPr>
        <w:tabs>
          <w:tab w:val="left" w:pos="360"/>
        </w:tabs>
        <w:spacing w:line="240" w:lineRule="auto"/>
        <w:ind w:left="720" w:hanging="720"/>
      </w:pPr>
      <w:proofErr w:type="spellStart"/>
      <w:r>
        <w:t>Hulson</w:t>
      </w:r>
      <w:proofErr w:type="spellEnd"/>
      <w:r>
        <w:t xml:space="preserve">, P.-J.F., </w:t>
      </w:r>
      <w:proofErr w:type="spellStart"/>
      <w:r>
        <w:t>Hanselman</w:t>
      </w:r>
      <w:proofErr w:type="spellEnd"/>
      <w:r>
        <w:t>, D.</w:t>
      </w:r>
      <w:r w:rsidR="0092135A">
        <w:t xml:space="preserve">H., Quinn, T.J., </w:t>
      </w:r>
      <w:proofErr w:type="gramStart"/>
      <w:r w:rsidR="0092135A">
        <w:t>II.</w:t>
      </w:r>
      <w:r w:rsidR="00CE6831">
        <w:t>,</w:t>
      </w:r>
      <w:proofErr w:type="gramEnd"/>
      <w:r w:rsidR="0092135A">
        <w:t xml:space="preserve"> 2012. Determining effective sample size in integrated age-structured assessment models. ICES J. Mar. Sci. 69, 281-292.</w:t>
      </w:r>
    </w:p>
    <w:p w14:paraId="0F2ED56F" w14:textId="6738F7CC" w:rsidR="0032311B" w:rsidRDefault="0032311B" w:rsidP="00917965">
      <w:pPr>
        <w:tabs>
          <w:tab w:val="left" w:pos="360"/>
        </w:tabs>
        <w:spacing w:line="240" w:lineRule="auto"/>
        <w:ind w:left="720" w:hanging="720"/>
      </w:pPr>
      <w:proofErr w:type="spellStart"/>
      <w:r>
        <w:t>Legault</w:t>
      </w:r>
      <w:proofErr w:type="spellEnd"/>
      <w:r>
        <w:t>, C.M.</w:t>
      </w:r>
      <w:r w:rsidR="00CE6831">
        <w:t>,</w:t>
      </w:r>
      <w:r>
        <w:t xml:space="preserve"> 2014. The ability of two age composition error distributions to estimate selectivity and spawning stock biomass in simulated stock assessments. Fish. Res. 158, 172-180.</w:t>
      </w:r>
    </w:p>
    <w:p w14:paraId="4BCAA947" w14:textId="1B99626E" w:rsidR="00D429A5" w:rsidRDefault="00D429A5" w:rsidP="00917965">
      <w:pPr>
        <w:tabs>
          <w:tab w:val="left" w:pos="360"/>
        </w:tabs>
        <w:spacing w:line="240" w:lineRule="auto"/>
        <w:ind w:left="720" w:hanging="720"/>
      </w:pPr>
      <w:proofErr w:type="spellStart"/>
      <w:r>
        <w:t>Schnute</w:t>
      </w:r>
      <w:proofErr w:type="spellEnd"/>
      <w:r>
        <w:t>, J. T., Richards, L. R.</w:t>
      </w:r>
      <w:r w:rsidR="00CE6831">
        <w:t>,</w:t>
      </w:r>
      <w:r>
        <w:t xml:space="preserve"> 1995. The influence of error on population estimates from catch-age models. Can. J. Fish. </w:t>
      </w:r>
      <w:proofErr w:type="spellStart"/>
      <w:r>
        <w:t>Aquat</w:t>
      </w:r>
      <w:proofErr w:type="spellEnd"/>
      <w:r>
        <w:t>. Sci. 52, 2063-2077.</w:t>
      </w:r>
    </w:p>
    <w:p w14:paraId="57299936" w14:textId="77777777" w:rsidR="00D33D4B" w:rsidRDefault="00D33D4B" w:rsidP="00F92AD3">
      <w:pPr>
        <w:tabs>
          <w:tab w:val="left" w:pos="360"/>
        </w:tabs>
        <w:ind w:left="720" w:hanging="720"/>
      </w:pPr>
    </w:p>
    <w:p w14:paraId="71E79930" w14:textId="77777777" w:rsidR="00BF4A5F" w:rsidRDefault="00BF4A5F">
      <w:pPr>
        <w:spacing w:after="200" w:line="276" w:lineRule="auto"/>
      </w:pPr>
      <w:r>
        <w:br w:type="page"/>
      </w:r>
    </w:p>
    <w:p w14:paraId="5CECA7D8" w14:textId="77777777" w:rsidR="006B3596" w:rsidRDefault="006B3596" w:rsidP="00F92AD3">
      <w:pPr>
        <w:tabs>
          <w:tab w:val="left" w:pos="360"/>
        </w:tabs>
      </w:pPr>
      <w:r w:rsidRPr="006B3596">
        <w:lastRenderedPageBreak/>
        <w:t xml:space="preserve">Table 1. </w:t>
      </w:r>
      <w:r>
        <w:t>Life-history, fishery, and modelling parameters used for the simulation.</w:t>
      </w:r>
    </w:p>
    <w:p w14:paraId="7DEFE866" w14:textId="77777777" w:rsidR="006B3596" w:rsidRDefault="006B3596" w:rsidP="00F92AD3">
      <w:pPr>
        <w:tabs>
          <w:tab w:val="left" w:pos="360"/>
        </w:tabs>
      </w:pPr>
    </w:p>
    <w:p w14:paraId="77B39693" w14:textId="77777777" w:rsidR="006B3596" w:rsidRDefault="006B3596" w:rsidP="00F92AD3">
      <w:pPr>
        <w:tabs>
          <w:tab w:val="left" w:pos="360"/>
        </w:tabs>
      </w:pPr>
    </w:p>
    <w:p w14:paraId="3FA4799E" w14:textId="77777777" w:rsidR="00BF4A5F" w:rsidRDefault="00BF4A5F">
      <w:pPr>
        <w:spacing w:after="200" w:line="276" w:lineRule="auto"/>
      </w:pPr>
      <w:r>
        <w:br w:type="page"/>
      </w:r>
    </w:p>
    <w:p w14:paraId="43814A11" w14:textId="5DE427E6" w:rsidR="008A451C" w:rsidRDefault="008A451C" w:rsidP="00BF4A5F">
      <w:pPr>
        <w:tabs>
          <w:tab w:val="left" w:pos="360"/>
        </w:tabs>
        <w:spacing w:after="200"/>
      </w:pPr>
      <w:r>
        <w:rPr>
          <w:b/>
          <w:noProof/>
        </w:rPr>
        <w:lastRenderedPageBreak/>
        <w:drawing>
          <wp:inline distT="0" distB="0" distL="0" distR="0" wp14:anchorId="14DB91FA" wp14:editId="467BDB1E">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F0C7468" w14:textId="72DA947B" w:rsidR="00BF4A5F" w:rsidRPr="004F2BAA" w:rsidRDefault="00BF4A5F" w:rsidP="00BF4A5F">
      <w:pPr>
        <w:tabs>
          <w:tab w:val="left" w:pos="360"/>
        </w:tabs>
        <w:spacing w:after="200"/>
      </w:pPr>
      <w:r w:rsidRPr="004F2BAA">
        <w:t>Fig. 1</w:t>
      </w:r>
      <w:r>
        <w:t>.</w:t>
      </w:r>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xml:space="preserve">; y-axis) for two </w:t>
      </w:r>
      <w:proofErr w:type="spellStart"/>
      <w:r w:rsidRPr="004F2BAA">
        <w:t>paramaterizations</w:t>
      </w:r>
      <w:proofErr w:type="spellEnd"/>
      <w:r w:rsidRPr="004F2BAA">
        <w:t xml:space="preserve"> of the </w:t>
      </w:r>
      <w:proofErr w:type="spellStart"/>
      <w:r w:rsidRPr="004F2BAA">
        <w:t>Dirichlet</w:t>
      </w:r>
      <w:proofErr w:type="spellEnd"/>
      <w:r w:rsidRPr="004F2BAA">
        <w:t>-</w:t>
      </w:r>
      <w:ins w:id="420" w:author="Kelli Johnson" w:date="2015-09-30T09:42:00Z">
        <w:r w:rsidR="005B0E9E">
          <w:t>m</w:t>
        </w:r>
      </w:ins>
      <w:del w:id="421" w:author="Kelli Johnson" w:date="2015-09-30T09:42:00Z">
        <w:r w:rsidRPr="004F2BAA" w:rsidDel="005B0E9E">
          <w:delText>M</w:delText>
        </w:r>
      </w:del>
      <w:r w:rsidRPr="004F2BAA">
        <w:t>ultinomial (DM) distribution across varying values for the DM parameter specific to each parameterization.</w:t>
      </w:r>
      <w:r>
        <w:t xml:space="preserve"> The dashed line represents the 1:1 line where </w:t>
      </w:r>
      <w:del w:id="422" w:author="Kelli Johnson" w:date="2015-10-05T06:55:00Z">
        <w:r w:rsidDel="008A451C">
          <w:delText xml:space="preserve">the </w:delText>
        </w:r>
      </w:del>
      <w:r>
        <w:t xml:space="preserve">input sample size is the same </w:t>
      </w:r>
      <w:proofErr w:type="gramStart"/>
      <w:r>
        <w:t xml:space="preserve">as </w:t>
      </w:r>
      <w:proofErr w:type="gramEnd"/>
      <w:del w:id="423" w:author="Kelli Johnson" w:date="2015-10-05T06:55:00Z">
        <w:r w:rsidDel="008A451C">
          <w:delText xml:space="preserve">the </w:delText>
        </w:r>
      </w:del>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14:paraId="58672E93" w14:textId="77777777" w:rsidR="00FB6572" w:rsidRDefault="00FB6572" w:rsidP="00F92AD3">
      <w:pPr>
        <w:tabs>
          <w:tab w:val="left" w:pos="360"/>
        </w:tabs>
        <w:spacing w:after="200"/>
        <w:rPr>
          <w:b/>
        </w:rPr>
      </w:pPr>
      <w:r>
        <w:rPr>
          <w:b/>
        </w:rPr>
        <w:br w:type="page"/>
      </w:r>
    </w:p>
    <w:p w14:paraId="5A875E56" w14:textId="62B7A47F" w:rsidR="008A451C" w:rsidRDefault="008A451C" w:rsidP="00F92AD3">
      <w:pPr>
        <w:tabs>
          <w:tab w:val="left" w:pos="360"/>
        </w:tabs>
      </w:pPr>
      <w:r>
        <w:rPr>
          <w:noProof/>
        </w:rPr>
        <w:lastRenderedPageBreak/>
        <w:drawing>
          <wp:inline distT="0" distB="0" distL="0" distR="0" wp14:anchorId="3A2E7647" wp14:editId="237C48FA">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0972A495" w14:textId="38B60827" w:rsidR="00BF4A5F" w:rsidRDefault="00BF4A5F" w:rsidP="00F92AD3">
      <w:pPr>
        <w:tabs>
          <w:tab w:val="left" w:pos="360"/>
        </w:tabs>
      </w:pPr>
      <w:r w:rsidRPr="006B3596">
        <w:t>Fig. 2</w:t>
      </w:r>
      <w:r>
        <w:t>.</w:t>
      </w:r>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w:t>
      </w:r>
      <w:commentRangeStart w:id="424"/>
      <w:r w:rsidRPr="006B3596">
        <w:t>SPB; middle</w:t>
      </w:r>
      <w:commentRangeEnd w:id="424"/>
      <w:r w:rsidR="00060426">
        <w:rPr>
          <w:rStyle w:val="CommentReference"/>
        </w:rPr>
        <w:commentReference w:id="424"/>
      </w:r>
      <w:r w:rsidRPr="006B3596">
        <w:t xml:space="preserve">), and </w:t>
      </w:r>
      <w:ins w:id="425" w:author="Kelli Johnson" w:date="2015-10-02T17:04:00Z">
        <w:r w:rsidR="00BA23AD">
          <w:t>exploitation fraction</w:t>
        </w:r>
      </w:ins>
      <w:commentRangeStart w:id="426"/>
      <w:del w:id="427" w:author="Kelli Johnson" w:date="2015-10-02T17:05:00Z">
        <w:r w:rsidRPr="006B3596" w:rsidDel="00BA23AD">
          <w:delText>fishing</w:delText>
        </w:r>
        <w:r w:rsidDel="00BA23AD">
          <w:delText xml:space="preserve"> intensity</w:delText>
        </w:r>
      </w:del>
      <w:r>
        <w:t xml:space="preserve"> (</w:t>
      </w:r>
      <w:commentRangeEnd w:id="426"/>
      <w:ins w:id="428" w:author="Kelli Johnson" w:date="2015-10-02T17:05:00Z">
        <w:r w:rsidR="00BA23AD">
          <w:t>catch divided by estimated biomass of ages 3 and older;</w:t>
        </w:r>
      </w:ins>
      <w:r w:rsidR="00060426">
        <w:rPr>
          <w:rStyle w:val="CommentReference"/>
        </w:rPr>
        <w:commentReference w:id="426"/>
      </w:r>
      <w:del w:id="429" w:author="Kelli Johnson" w:date="2015-10-02T17:05:00Z">
        <w:r w:rsidR="00DB545D" w:rsidDel="00BA23AD">
          <w:delText xml:space="preserve">SPR ratio for each year, </w:delText>
        </w:r>
        <m:oMath>
          <m:sSub>
            <m:sSubPr>
              <m:ctrlPr>
                <w:rPr>
                  <w:rFonts w:ascii="Cambria Math" w:hAnsi="Cambria Math"/>
                  <w:i/>
                </w:rPr>
              </m:ctrlPr>
            </m:sSubPr>
            <m:e>
              <m:r>
                <w:rPr>
                  <w:rFonts w:ascii="Cambria Math" w:hAnsi="Cambria Math"/>
                </w:rPr>
                <m:t>SPRR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SPR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SPR</m:t>
              </m:r>
            </m:e>
            <m:sub>
              <m:r>
                <w:rPr>
                  <w:rFonts w:ascii="Cambria Math" w:hAnsi="Cambria Math"/>
                </w:rPr>
                <m:t>target</m:t>
              </m:r>
            </m:sub>
          </m:sSub>
          <m:r>
            <w:rPr>
              <w:rFonts w:ascii="Cambria Math" w:hAnsi="Cambria Math"/>
            </w:rPr>
            <m:t>)</m:t>
          </m:r>
        </m:oMath>
        <w:r w:rsidR="00DB545D" w:rsidDel="00BA23AD">
          <w:rPr>
            <w:rFonts w:eastAsiaTheme="minorEastAsia"/>
          </w:rPr>
          <w:delText xml:space="preserve">, where </w:delText>
        </w:r>
        <m:oMath>
          <m:sSub>
            <m:sSubPr>
              <m:ctrlPr>
                <w:rPr>
                  <w:rFonts w:ascii="Cambria Math" w:hAnsi="Cambria Math"/>
                  <w:i/>
                </w:rPr>
              </m:ctrlPr>
            </m:sSubPr>
            <m:e>
              <m:r>
                <w:rPr>
                  <w:rFonts w:ascii="Cambria Math" w:hAnsi="Cambria Math"/>
                </w:rPr>
                <m:t>SPR</m:t>
              </m:r>
            </m:e>
            <m:sub>
              <m:r>
                <w:rPr>
                  <w:rFonts w:ascii="Cambria Math" w:hAnsi="Cambria Math"/>
                </w:rPr>
                <m:t>t</m:t>
              </m:r>
            </m:sub>
          </m:sSub>
        </m:oMath>
        <w:r w:rsidR="00AE19D4" w:rsidDel="00BA23AD">
          <w:rPr>
            <w:rFonts w:eastAsiaTheme="minorEastAsia"/>
          </w:rPr>
          <w:delText xml:space="preserve"> is the spawning output per recruit if dynamics were determinstic and fishing were conducted indefinitely using the selectivity and fishing mortality rate</w:delText>
        </w:r>
        <w:r w:rsidR="00DB545D" w:rsidDel="00BA23AD">
          <w:rPr>
            <w:rFonts w:eastAsiaTheme="minorEastAsia"/>
          </w:rPr>
          <w:delText xml:space="preserve"> </w:delText>
        </w:r>
        <w:r w:rsidR="00AE19D4" w:rsidDel="00BA23AD">
          <w:rPr>
            <w:rFonts w:eastAsiaTheme="minorEastAsia"/>
          </w:rPr>
          <w:delText xml:space="preserve">in year </w:delText>
        </w:r>
        <w:r w:rsidR="00AE19D4" w:rsidDel="00BA23AD">
          <w:rPr>
            <w:rFonts w:eastAsiaTheme="minorEastAsia"/>
            <w:i/>
          </w:rPr>
          <w:delText>t</w:delText>
        </w:r>
        <w:r w:rsidR="00AE19D4" w:rsidDel="00BA23AD">
          <w:rPr>
            <w:rFonts w:eastAsiaTheme="minorEastAsia"/>
          </w:rPr>
          <w:delText xml:space="preserve">, and </w:delText>
        </w:r>
        <m:oMath>
          <m:sSub>
            <m:sSubPr>
              <m:ctrlPr>
                <w:rPr>
                  <w:rFonts w:ascii="Cambria Math" w:hAnsi="Cambria Math"/>
                  <w:i/>
                </w:rPr>
              </m:ctrlPr>
            </m:sSubPr>
            <m:e>
              <m:r>
                <w:rPr>
                  <w:rFonts w:ascii="Cambria Math" w:hAnsi="Cambria Math"/>
                </w:rPr>
                <m:t>SPR</m:t>
              </m:r>
            </m:e>
            <m:sub>
              <m:r>
                <w:rPr>
                  <w:rFonts w:ascii="Cambria Math" w:hAnsi="Cambria Math"/>
                </w:rPr>
                <m:t>target</m:t>
              </m:r>
            </m:sub>
          </m:sSub>
        </m:oMath>
        <w:r w:rsidR="00AE19D4" w:rsidDel="00BA23AD">
          <w:rPr>
            <w:rFonts w:eastAsiaTheme="minorEastAsia"/>
          </w:rPr>
          <w:delText xml:space="preserve"> is spawning output per recruit if dynamics were determinstic and fishing was conducted at a target rate, with selectivity fixed at its estimated value in year XXXX, </w:delText>
        </w:r>
        <w:r w:rsidR="00DB545D" w:rsidDel="00BA23AD">
          <w:delText>as</w:delText>
        </w:r>
      </w:del>
      <w:r>
        <w:t xml:space="preserve"> </w:t>
      </w:r>
      <w:r w:rsidR="00060426">
        <w:t>bottom</w:t>
      </w:r>
      <w:r>
        <w:t xml:space="preserve">) for the Pacific hake assessment </w:t>
      </w:r>
      <w:r>
        <w:lastRenderedPageBreak/>
        <w:t>given four alternative methods of weighting the age-composition data: (</w:t>
      </w:r>
      <w:proofErr w:type="spellStart"/>
      <w:r>
        <w:t>i</w:t>
      </w:r>
      <w:proofErr w:type="spellEnd"/>
      <w:r>
        <w:t xml:space="preserve">) unweighted (red), (ii) tuned (green); (iii) </w:t>
      </w:r>
      <w:proofErr w:type="spellStart"/>
      <w:r>
        <w:t>Dirichlet</w:t>
      </w:r>
      <w:proofErr w:type="spellEnd"/>
      <w:r>
        <w:t>-</w:t>
      </w:r>
      <w:ins w:id="430" w:author="Kelli Johnson" w:date="2015-09-30T09:42:00Z">
        <w:r w:rsidR="005B0E9E">
          <w:t>m</w:t>
        </w:r>
      </w:ins>
      <w:del w:id="431" w:author="Kelli Johnson" w:date="2015-09-30T09:42:00Z">
        <w:r w:rsidDel="005B0E9E">
          <w:delText>M</w:delText>
        </w:r>
      </w:del>
      <w:r>
        <w:t xml:space="preserve">ultinomial </w:t>
      </w:r>
      <w:ins w:id="432" w:author="Kelli Johnson" w:date="2015-10-02T17:06:00Z">
        <w:r w:rsidR="00BA23AD">
          <w:t xml:space="preserve">(DM) </w:t>
        </w:r>
      </w:ins>
      <w:r>
        <w:t>distribution (blue); and (iv) weight of zero for the age-composition data (black)</w:t>
      </w:r>
      <w:r w:rsidR="009A3FF6">
        <w:t xml:space="preserve">, where for each </w:t>
      </w:r>
      <w:r w:rsidR="00060426">
        <w:t>model</w:t>
      </w:r>
      <w:r w:rsidR="009A3FF6">
        <w:t xml:space="preserve"> we show the maximum likelihood estimates (solid line) and +/- 1 standard error (shaded region)</w:t>
      </w:r>
      <w:r>
        <w:t xml:space="preserve">.  </w:t>
      </w:r>
    </w:p>
    <w:p w14:paraId="14ADB318" w14:textId="337D3A4B" w:rsidR="00BF4A5F" w:rsidRDefault="00BF4A5F" w:rsidP="008A451C">
      <w:pPr>
        <w:tabs>
          <w:tab w:val="left" w:pos="360"/>
        </w:tabs>
      </w:pPr>
      <w:r w:rsidRPr="00BF4A5F">
        <w:t xml:space="preserve"> </w:t>
      </w:r>
      <w:r>
        <w:br w:type="page"/>
      </w:r>
    </w:p>
    <w:p w14:paraId="08A33528" w14:textId="1CC1CC1A" w:rsidR="008A451C" w:rsidRDefault="008A451C" w:rsidP="00F92AD3">
      <w:pPr>
        <w:tabs>
          <w:tab w:val="left" w:pos="360"/>
        </w:tabs>
      </w:pPr>
      <w:r>
        <w:lastRenderedPageBreak/>
        <w:pict w14:anchorId="51BFC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in">
            <v:imagedata r:id="rId10" o:title="Combined_simulation_results"/>
          </v:shape>
        </w:pict>
      </w:r>
    </w:p>
    <w:p w14:paraId="24C206C0" w14:textId="657A538A" w:rsidR="00BF4A5F" w:rsidRDefault="00BF4A5F" w:rsidP="008A451C">
      <w:pPr>
        <w:tabs>
          <w:tab w:val="left" w:pos="360"/>
        </w:tabs>
      </w:pPr>
      <w:r>
        <w:t xml:space="preserve">Fig. 3. Estimated </w:t>
      </w:r>
      <w:proofErr w:type="spellStart"/>
      <w:r w:rsidR="00895C88">
        <w:t>Dirichlet</w:t>
      </w:r>
      <w:proofErr w:type="spellEnd"/>
      <w:r w:rsidR="00895C88">
        <w:t>-multinomial</w:t>
      </w:r>
      <w:ins w:id="433" w:author="Kelli Johnson" w:date="2015-09-30T09:43:00Z">
        <w:r w:rsidR="005B0E9E">
          <w:t xml:space="preserve"> (DM)</w:t>
        </w:r>
      </w:ins>
      <w:r w:rsidR="00895C88">
        <w:t xml:space="preserve">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w:t>
      </w:r>
      <w:ins w:id="434" w:author="Kelli Johnson" w:date="2015-10-05T06:23:00Z">
        <w:r w:rsidR="007209DE">
          <w:rPr>
            <w:rFonts w:eastAsiaTheme="minorEastAsia"/>
          </w:rPr>
          <w:t>parameterization</w:t>
        </w:r>
      </w:ins>
      <w:del w:id="435" w:author="Kelli Johnson" w:date="2015-10-05T06:22:00Z">
        <w:r w:rsidR="00085D41" w:rsidDel="007209DE">
          <w:rPr>
            <w:rFonts w:eastAsiaTheme="minorEastAsia"/>
          </w:rPr>
          <w:delText>version</w:delText>
        </w:r>
      </w:del>
      <w:r w:rsidR="00085D41">
        <w:rPr>
          <w:rFonts w:eastAsiaTheme="minorEastAsia"/>
        </w:rPr>
        <w:t xml:space="preserve">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w:t>
      </w:r>
      <w:del w:id="436" w:author="Kelli Johnson" w:date="2015-09-30T09:43:00Z">
        <w:r w:rsidDel="005B0E9E">
          <w:rPr>
            <w:rFonts w:eastAsiaTheme="minorEastAsia"/>
          </w:rPr>
          <w:delText>Dirichlet-Multinomial (</w:delText>
        </w:r>
      </w:del>
      <w:r>
        <w:rPr>
          <w:rFonts w:eastAsiaTheme="minorEastAsia"/>
        </w:rPr>
        <w:t>DM</w:t>
      </w:r>
      <w:del w:id="437" w:author="Kelli Johnson" w:date="2015-09-30T09:43:00Z">
        <w:r w:rsidDel="005B0E9E">
          <w:rPr>
            <w:rFonts w:eastAsiaTheme="minorEastAsia"/>
          </w:rPr>
          <w:delText>)</w:delText>
        </w:r>
      </w:del>
      <w:r>
        <w:rPr>
          <w:rFonts w:eastAsiaTheme="minorEastAsia"/>
        </w:rPr>
        <w:t xml:space="preserve"> distribution implemented in Stock Synthesis </w:t>
      </w:r>
      <w:r w:rsidR="00895C88">
        <w:rPr>
          <w:rFonts w:eastAsiaTheme="minorEastAsia"/>
        </w:rPr>
        <w:t>shown for three “true sample sizes” (representing an increase in available information from 25</w:t>
      </w:r>
      <w:ins w:id="438" w:author="Kelli Johnson" w:date="2015-10-05T06:25:00Z">
        <w:r w:rsidR="007209DE">
          <w:rPr>
            <w:rFonts w:eastAsiaTheme="minorEastAsia"/>
          </w:rPr>
          <w:t>, 100,</w:t>
        </w:r>
      </w:ins>
      <w:r w:rsidR="00895C88">
        <w:rPr>
          <w:rFonts w:eastAsiaTheme="minorEastAsia"/>
        </w:rPr>
        <w:t xml:space="preserve"> to 400 true samples per year) and three levels of variance inflation (wherein the input sample size provided to Stock Synth</w:t>
      </w:r>
      <w:ins w:id="439" w:author="Ian G. Taylor" w:date="2015-09-29T16:37:00Z">
        <w:r w:rsidR="00D84CB5">
          <w:rPr>
            <w:rFonts w:eastAsiaTheme="minorEastAsia"/>
          </w:rPr>
          <w:t>e</w:t>
        </w:r>
      </w:ins>
      <w:r w:rsidR="00895C88">
        <w:rPr>
          <w:rFonts w:eastAsiaTheme="minorEastAsia"/>
        </w:rPr>
        <w:t>sis is 25, 100, or 1000 the true sample size)</w:t>
      </w:r>
      <w:r>
        <w:rPr>
          <w:rFonts w:eastAsiaTheme="minorEastAsia"/>
        </w:rPr>
        <w:t>.</w:t>
      </w:r>
      <w:r>
        <w:br w:type="page"/>
      </w:r>
    </w:p>
    <w:p w14:paraId="0C4F031E" w14:textId="6CF150C1" w:rsidR="008A451C" w:rsidRDefault="008A451C" w:rsidP="00BF4A5F">
      <w:pPr>
        <w:tabs>
          <w:tab w:val="left" w:pos="360"/>
        </w:tabs>
      </w:pPr>
      <w:r>
        <w:rPr>
          <w:rFonts w:eastAsiaTheme="minorEastAsia"/>
          <w:noProof/>
        </w:rPr>
        <w:lastRenderedPageBreak/>
        <w:drawing>
          <wp:inline distT="0" distB="0" distL="0" distR="0" wp14:anchorId="4DE0F5EF" wp14:editId="7501B97C">
            <wp:extent cx="5943600" cy="4448175"/>
            <wp:effectExtent l="0" t="0" r="0" b="9525"/>
            <wp:docPr id="1" name="Picture 1" descr="C:\Users\kelli\AppData\Local\Microsoft\Windows\INetCache\Content.Word\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i\AppData\Local\Microsoft\Windows\INetCache\Content.Word\R0andM_inf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15DDFA6F" w14:textId="3FB6BB8E" w:rsidR="006B3596" w:rsidRPr="00582FDA" w:rsidRDefault="00BF4A5F" w:rsidP="00BF4A5F">
      <w:pPr>
        <w:tabs>
          <w:tab w:val="left" w:pos="360"/>
        </w:tabs>
        <w:rPr>
          <w:b/>
        </w:rPr>
      </w:pPr>
      <w:r>
        <w:t xml:space="preserve">Fig. 4. Relative error in </w:t>
      </w:r>
      <w:r w:rsidR="00DA18D8">
        <w:t xml:space="preserve">parameter </w:t>
      </w:r>
      <w:r>
        <w:t xml:space="preserve">estimates </w:t>
      </w:r>
      <w:r>
        <w:rPr>
          <w:rFonts w:eastAsiaTheme="minorEastAsia"/>
        </w:rPr>
        <w:t xml:space="preserve">across estimation methods (rows; </w:t>
      </w:r>
      <w:del w:id="440" w:author="Kelli Johnson" w:date="2015-10-02T17:00:00Z">
        <w:r w:rsidR="00DA18D8" w:rsidDel="00A52A64">
          <w:rPr>
            <w:rFonts w:eastAsiaTheme="minorEastAsia"/>
          </w:rPr>
          <w:delText>“M-I”:</w:delText>
        </w:r>
      </w:del>
      <w:ins w:id="441" w:author="Kelli Johnson" w:date="2015-10-02T17:00:00Z">
        <w:r w:rsidR="00A52A64">
          <w:rPr>
            <w:rFonts w:eastAsiaTheme="minorEastAsia"/>
          </w:rPr>
          <w:t>”</w:t>
        </w:r>
      </w:ins>
      <w:r w:rsidR="00DA18D8">
        <w:rPr>
          <w:rFonts w:eastAsiaTheme="minorEastAsia"/>
        </w:rPr>
        <w:t xml:space="preserve"> </w:t>
      </w:r>
      <w:ins w:id="442" w:author="Kelli Johnson" w:date="2015-10-02T17:03:00Z">
        <w:r w:rsidR="00A52A64">
          <w:rPr>
            <w:rFonts w:eastAsiaTheme="minorEastAsia"/>
          </w:rPr>
          <w:t>tuned</w:t>
        </w:r>
      </w:ins>
      <w:del w:id="443" w:author="Kelli Johnson" w:date="2015-10-02T17:03:00Z">
        <w:r w:rsidR="00DA18D8" w:rsidDel="00A52A64">
          <w:rPr>
            <w:rFonts w:eastAsiaTheme="minorEastAsia"/>
          </w:rPr>
          <w:delText>reweighted</w:delText>
        </w:r>
      </w:del>
      <w:ins w:id="444" w:author="Kelli Johnson" w:date="2015-10-02T17:00:00Z">
        <w:r w:rsidR="00A52A64">
          <w:rPr>
            <w:rFonts w:eastAsiaTheme="minorEastAsia"/>
          </w:rPr>
          <w:t>”</w:t>
        </w:r>
      </w:ins>
      <w:ins w:id="445" w:author="Kelli Johnson" w:date="2015-10-02T17:01:00Z">
        <w:r w:rsidR="00A52A64">
          <w:rPr>
            <w:rFonts w:eastAsiaTheme="minorEastAsia"/>
          </w:rPr>
          <w:t>:</w:t>
        </w:r>
      </w:ins>
      <w:r w:rsidR="00DA18D8">
        <w:rPr>
          <w:rFonts w:eastAsiaTheme="minorEastAsia"/>
        </w:rPr>
        <w:t xml:space="preserve"> using the </w:t>
      </w:r>
      <w:ins w:id="446" w:author="Kelli Johnson" w:date="2015-10-02T17:01:00Z">
        <w:r w:rsidR="00A52A64">
          <w:rPr>
            <w:rFonts w:eastAsiaTheme="minorEastAsia"/>
          </w:rPr>
          <w:t>ratio estimator of the harmonic mean to input sample size</w:t>
        </w:r>
      </w:ins>
      <w:del w:id="447" w:author="Kelli Johnson" w:date="2015-10-02T17:01:00Z">
        <w:r w:rsidR="00DA18D8" w:rsidDel="00A52A64">
          <w:rPr>
            <w:rFonts w:eastAsiaTheme="minorEastAsia"/>
          </w:rPr>
          <w:delText>McAllister-Ianelli method</w:delText>
        </w:r>
      </w:del>
      <w:r w:rsidR="00DA18D8">
        <w:rPr>
          <w:rFonts w:eastAsiaTheme="minorEastAsia"/>
        </w:rPr>
        <w:t xml:space="preserve">; “unweighted”: conventional </w:t>
      </w:r>
      <w:r>
        <w:rPr>
          <w:rFonts w:eastAsiaTheme="minorEastAsia"/>
        </w:rPr>
        <w:t>multinomial</w:t>
      </w:r>
      <w:r w:rsidR="00DA18D8">
        <w:rPr>
          <w:rFonts w:eastAsiaTheme="minorEastAsia"/>
        </w:rPr>
        <w:t xml:space="preserve"> treating input as </w:t>
      </w:r>
      <w:proofErr w:type="gramStart"/>
      <w:r w:rsidR="00DA18D8">
        <w:rPr>
          <w:rFonts w:eastAsiaTheme="minorEastAsia"/>
        </w:rPr>
        <w:t>effective</w:t>
      </w:r>
      <w:proofErr w:type="gramEnd"/>
      <w:r w:rsidR="00DA18D8">
        <w:rPr>
          <w:rFonts w:eastAsiaTheme="minorEastAsia"/>
        </w:rPr>
        <w:t xml:space="preserve"> sample size; “D</w:t>
      </w:r>
      <w:del w:id="448" w:author="Kelli Johnson" w:date="2015-10-02T17:02:00Z">
        <w:r w:rsidR="00DA18D8" w:rsidDel="00A52A64">
          <w:rPr>
            <w:rFonts w:eastAsiaTheme="minorEastAsia"/>
          </w:rPr>
          <w:delText>-</w:delText>
        </w:r>
      </w:del>
      <w:r w:rsidR="00DA18D8">
        <w:rPr>
          <w:rFonts w:eastAsiaTheme="minorEastAsia"/>
        </w:rPr>
        <w:t xml:space="preserve">M”: linear-parameterization of the </w:t>
      </w:r>
      <w:proofErr w:type="spellStart"/>
      <w:r w:rsidR="00DA18D8">
        <w:rPr>
          <w:rFonts w:eastAsiaTheme="minorEastAsia"/>
        </w:rPr>
        <w:t>Dirichlet</w:t>
      </w:r>
      <w:proofErr w:type="spellEnd"/>
      <w:r w:rsidR="00DA18D8">
        <w:rPr>
          <w:rFonts w:eastAsiaTheme="minorEastAsia"/>
        </w:rPr>
        <w: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proofErr w:type="gramStart"/>
      <w:r w:rsidR="00DA18D8">
        <w:rPr>
          <w:rFonts w:eastAsiaTheme="minorEastAsia"/>
          <w:i/>
        </w:rPr>
        <w:t>ln(</w:t>
      </w:r>
      <w:proofErr w:type="gramEnd"/>
      <w:r w:rsidR="00DA18D8">
        <w:rPr>
          <w:rFonts w:eastAsiaTheme="minorEastAsia"/>
          <w:i/>
        </w:rPr>
        <w:t>R0)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w:t>
      </w:r>
      <w:r w:rsidR="00D84CB5">
        <w:rPr>
          <w:rFonts w:eastAsiaTheme="minorEastAsia"/>
        </w:rPr>
        <w:t>n</w:t>
      </w:r>
      <w:r w:rsidR="00B06D64">
        <w:rPr>
          <w:rFonts w:eastAsiaTheme="minorEastAsia"/>
        </w:rPr>
        <w:t xml:space="preserve">verged for each of three estimation models), and confirm that results are </w:t>
      </w:r>
      <w:r w:rsidR="00B06D64">
        <w:rPr>
          <w:rFonts w:eastAsiaTheme="minorEastAsia"/>
        </w:rPr>
        <w:lastRenderedPageBreak/>
        <w:t>qualitatively similar if using a different convergence 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9" w:author="JTT" w:date="2015-09-28T10:04:00Z" w:initials="JT">
    <w:p w14:paraId="276566B7" w14:textId="77777777" w:rsidR="00DE771B" w:rsidRDefault="00DE771B" w:rsidP="008D292E">
      <w:pPr>
        <w:pStyle w:val="CommentText"/>
      </w:pPr>
      <w:r>
        <w:rPr>
          <w:rStyle w:val="CommentReference"/>
        </w:rPr>
        <w:annotationRef/>
      </w:r>
      <w:r>
        <w:t>The first term is currently missing in SS V3.3</w:t>
      </w:r>
    </w:p>
    <w:p w14:paraId="7822518B" w14:textId="77777777" w:rsidR="00DE771B" w:rsidRDefault="00DE771B" w:rsidP="008D292E">
      <w:pPr>
        <w:pStyle w:val="CommentText"/>
      </w:pPr>
    </w:p>
    <w:p w14:paraId="579F443F" w14:textId="77777777" w:rsidR="00DE771B" w:rsidRDefault="00DE771B" w:rsidP="008D292E">
      <w:pPr>
        <w:pStyle w:val="CommentText"/>
      </w:pPr>
      <w:r>
        <w:t>RICK:  Is it needed in SS??  I assumed it was not necessary.</w:t>
      </w:r>
    </w:p>
  </w:comment>
  <w:comment w:id="350" w:author="Kelli Johnson" w:date="2015-10-03T22:01:00Z" w:initials="KJ">
    <w:p w14:paraId="600DABF1" w14:textId="39FA4BE8" w:rsidR="00170B6B" w:rsidRDefault="00170B6B">
      <w:pPr>
        <w:pStyle w:val="CommentText"/>
      </w:pPr>
      <w:r>
        <w:rPr>
          <w:rStyle w:val="CommentReference"/>
        </w:rPr>
        <w:annotationRef/>
      </w:r>
      <w:r>
        <w:t>Talk about why iterative and DM approaches led to different answers for SSB in recent years (i.e., &gt; 2009).</w:t>
      </w:r>
    </w:p>
  </w:comment>
  <w:comment w:id="357" w:author="Kelli Johnson" w:date="2015-10-05T09:57:00Z" w:initials="KJ">
    <w:p w14:paraId="20FA98B2" w14:textId="71016E88" w:rsidR="00BB2F84" w:rsidRDefault="00BB2F84">
      <w:pPr>
        <w:pStyle w:val="CommentText"/>
      </w:pPr>
      <w:r>
        <w:rPr>
          <w:rStyle w:val="CommentReference"/>
        </w:rPr>
        <w:annotationRef/>
      </w:r>
      <w:r>
        <w:t>May need to move this to the results? Not sure why this is true, can someone else maybe elaborate?</w:t>
      </w:r>
    </w:p>
  </w:comment>
  <w:comment w:id="424" w:author="Ian G. Taylor" w:date="2015-09-29T16:35:00Z" w:initials="IGT">
    <w:p w14:paraId="0E4C85CD" w14:textId="77777777" w:rsidR="00DE771B" w:rsidRDefault="00DE771B">
      <w:pPr>
        <w:pStyle w:val="CommentText"/>
      </w:pPr>
      <w:r>
        <w:rPr>
          <w:rStyle w:val="CommentReference"/>
        </w:rPr>
        <w:annotationRef/>
      </w:r>
      <w:proofErr w:type="gramStart"/>
      <w:r>
        <w:t>the</w:t>
      </w:r>
      <w:proofErr w:type="gramEnd"/>
      <w:r>
        <w:t xml:space="preserve"> middle panel seems to include the virgin and initial values (assigned to 1964 and 1965 for bookkeeping in the time series output), but they should not be connected to the value for 1966. Also, make sure the same range of years is used in all panels (those years aren’t present in the top panel).</w:t>
      </w:r>
    </w:p>
  </w:comment>
  <w:comment w:id="426" w:author="Ian G. Taylor" w:date="2015-09-29T17:40:00Z" w:initials="IGT">
    <w:p w14:paraId="28B5D2FB" w14:textId="77777777" w:rsidR="00DE771B" w:rsidRDefault="00DE771B">
      <w:pPr>
        <w:pStyle w:val="CommentText"/>
      </w:pPr>
      <w:r>
        <w:rPr>
          <w:rStyle w:val="CommentReference"/>
        </w:rPr>
        <w:annotationRef/>
      </w:r>
      <w:r>
        <w:t>“</w:t>
      </w:r>
      <w:proofErr w:type="gramStart"/>
      <w:r>
        <w:t>fishing</w:t>
      </w:r>
      <w:proofErr w:type="gramEnd"/>
      <w:r>
        <w:t xml:space="preserve"> intensity” in the hake assessment is the “</w:t>
      </w:r>
      <w:proofErr w:type="spellStart"/>
      <w:r w:rsidRPr="00060426">
        <w:t>SPRratio</w:t>
      </w:r>
      <w:proofErr w:type="spellEnd"/>
      <w:r>
        <w:t xml:space="preserve">”, which is set to be (1 – SPR)/(1 – </w:t>
      </w:r>
      <w:proofErr w:type="spellStart"/>
      <w:r>
        <w:t>SPR_target</w:t>
      </w:r>
      <w:proofErr w:type="spellEnd"/>
      <w:r>
        <w:t>).</w:t>
      </w:r>
    </w:p>
    <w:p w14:paraId="626BA1ED" w14:textId="77777777" w:rsidR="00DE771B" w:rsidRDefault="00DE771B">
      <w:pPr>
        <w:pStyle w:val="CommentText"/>
      </w:pPr>
    </w:p>
    <w:p w14:paraId="562FEA85" w14:textId="77777777" w:rsidR="00DE771B" w:rsidRDefault="00DE771B">
      <w:pPr>
        <w:pStyle w:val="CommentText"/>
      </w:pPr>
      <w:r>
        <w:t>JTT:  Ian – could you please complete this description of SPR ratio for hake?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F443F" w15:done="0"/>
  <w15:commentEx w15:paraId="600DABF1" w15:done="0"/>
  <w15:commentEx w15:paraId="20FA98B2" w15:done="0"/>
  <w15:commentEx w15:paraId="0E4C85CD" w15:done="0"/>
  <w15:commentEx w15:paraId="562FEA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50"/>
    <w:rsid w:val="00003364"/>
    <w:rsid w:val="00003B86"/>
    <w:rsid w:val="00003FEE"/>
    <w:rsid w:val="0000492D"/>
    <w:rsid w:val="000100BA"/>
    <w:rsid w:val="00017F9C"/>
    <w:rsid w:val="00020425"/>
    <w:rsid w:val="000328BC"/>
    <w:rsid w:val="00033164"/>
    <w:rsid w:val="00057203"/>
    <w:rsid w:val="00060426"/>
    <w:rsid w:val="00067474"/>
    <w:rsid w:val="00082D05"/>
    <w:rsid w:val="00085D41"/>
    <w:rsid w:val="000B4A6E"/>
    <w:rsid w:val="001006A9"/>
    <w:rsid w:val="00102071"/>
    <w:rsid w:val="0010250E"/>
    <w:rsid w:val="00102A94"/>
    <w:rsid w:val="00107C78"/>
    <w:rsid w:val="00110C76"/>
    <w:rsid w:val="00115620"/>
    <w:rsid w:val="00170729"/>
    <w:rsid w:val="00170B6B"/>
    <w:rsid w:val="00175B70"/>
    <w:rsid w:val="001760A3"/>
    <w:rsid w:val="001B4A6C"/>
    <w:rsid w:val="001B6A40"/>
    <w:rsid w:val="001D00E6"/>
    <w:rsid w:val="001D490A"/>
    <w:rsid w:val="001E4EEC"/>
    <w:rsid w:val="001F3C0B"/>
    <w:rsid w:val="001F7856"/>
    <w:rsid w:val="00200C4C"/>
    <w:rsid w:val="00212B29"/>
    <w:rsid w:val="00254650"/>
    <w:rsid w:val="002564DE"/>
    <w:rsid w:val="00280874"/>
    <w:rsid w:val="00286D43"/>
    <w:rsid w:val="00294171"/>
    <w:rsid w:val="002B1A37"/>
    <w:rsid w:val="002B647A"/>
    <w:rsid w:val="002F6B24"/>
    <w:rsid w:val="0032311B"/>
    <w:rsid w:val="00327277"/>
    <w:rsid w:val="00335D6C"/>
    <w:rsid w:val="003471A2"/>
    <w:rsid w:val="0036045D"/>
    <w:rsid w:val="00385CA4"/>
    <w:rsid w:val="003972DB"/>
    <w:rsid w:val="003A09D6"/>
    <w:rsid w:val="003A24CC"/>
    <w:rsid w:val="003A63B5"/>
    <w:rsid w:val="003B1A85"/>
    <w:rsid w:val="003C0198"/>
    <w:rsid w:val="003D1BB6"/>
    <w:rsid w:val="003D1C42"/>
    <w:rsid w:val="003E4E22"/>
    <w:rsid w:val="003E62F3"/>
    <w:rsid w:val="003E7A36"/>
    <w:rsid w:val="00413182"/>
    <w:rsid w:val="0041402F"/>
    <w:rsid w:val="0041622D"/>
    <w:rsid w:val="00421EFF"/>
    <w:rsid w:val="00433706"/>
    <w:rsid w:val="00436587"/>
    <w:rsid w:val="004456D1"/>
    <w:rsid w:val="0046263D"/>
    <w:rsid w:val="00480F2C"/>
    <w:rsid w:val="00490D84"/>
    <w:rsid w:val="00491567"/>
    <w:rsid w:val="00491F03"/>
    <w:rsid w:val="004926EE"/>
    <w:rsid w:val="004A0E05"/>
    <w:rsid w:val="004A2633"/>
    <w:rsid w:val="004A562A"/>
    <w:rsid w:val="004D08A5"/>
    <w:rsid w:val="004F2BAA"/>
    <w:rsid w:val="00515444"/>
    <w:rsid w:val="0052109C"/>
    <w:rsid w:val="00527D55"/>
    <w:rsid w:val="00565741"/>
    <w:rsid w:val="00574B43"/>
    <w:rsid w:val="0057605D"/>
    <w:rsid w:val="00576611"/>
    <w:rsid w:val="00582FDA"/>
    <w:rsid w:val="0059430C"/>
    <w:rsid w:val="005A2331"/>
    <w:rsid w:val="005B0E9E"/>
    <w:rsid w:val="005D5CA6"/>
    <w:rsid w:val="00611E8A"/>
    <w:rsid w:val="00640F68"/>
    <w:rsid w:val="00641550"/>
    <w:rsid w:val="00646471"/>
    <w:rsid w:val="00664AC2"/>
    <w:rsid w:val="006722BB"/>
    <w:rsid w:val="00681378"/>
    <w:rsid w:val="00681AFA"/>
    <w:rsid w:val="00697CA9"/>
    <w:rsid w:val="006B3596"/>
    <w:rsid w:val="006B3F81"/>
    <w:rsid w:val="006D56A3"/>
    <w:rsid w:val="00701CA2"/>
    <w:rsid w:val="007209DE"/>
    <w:rsid w:val="007259EF"/>
    <w:rsid w:val="007434CF"/>
    <w:rsid w:val="00753ED2"/>
    <w:rsid w:val="00762422"/>
    <w:rsid w:val="007757D9"/>
    <w:rsid w:val="007D46AD"/>
    <w:rsid w:val="007F0DF7"/>
    <w:rsid w:val="007F1504"/>
    <w:rsid w:val="00806A71"/>
    <w:rsid w:val="008334E7"/>
    <w:rsid w:val="008369E9"/>
    <w:rsid w:val="00837C4E"/>
    <w:rsid w:val="00895C88"/>
    <w:rsid w:val="008A2439"/>
    <w:rsid w:val="008A451C"/>
    <w:rsid w:val="008D292E"/>
    <w:rsid w:val="008E0B57"/>
    <w:rsid w:val="008E6C1B"/>
    <w:rsid w:val="008F7C4D"/>
    <w:rsid w:val="00917965"/>
    <w:rsid w:val="0092135A"/>
    <w:rsid w:val="009346B2"/>
    <w:rsid w:val="00956D4B"/>
    <w:rsid w:val="00962449"/>
    <w:rsid w:val="0096291C"/>
    <w:rsid w:val="009A1BEA"/>
    <w:rsid w:val="009A3FF6"/>
    <w:rsid w:val="009E1F20"/>
    <w:rsid w:val="00A109FE"/>
    <w:rsid w:val="00A36D5B"/>
    <w:rsid w:val="00A45A12"/>
    <w:rsid w:val="00A45BBB"/>
    <w:rsid w:val="00A52A64"/>
    <w:rsid w:val="00A70500"/>
    <w:rsid w:val="00A71194"/>
    <w:rsid w:val="00A90B40"/>
    <w:rsid w:val="00A90C11"/>
    <w:rsid w:val="00AD4C48"/>
    <w:rsid w:val="00AE19D4"/>
    <w:rsid w:val="00B06D64"/>
    <w:rsid w:val="00B24D1E"/>
    <w:rsid w:val="00B25B32"/>
    <w:rsid w:val="00B278B7"/>
    <w:rsid w:val="00B27D83"/>
    <w:rsid w:val="00B360F9"/>
    <w:rsid w:val="00B44D42"/>
    <w:rsid w:val="00B5376F"/>
    <w:rsid w:val="00B55C57"/>
    <w:rsid w:val="00B6095A"/>
    <w:rsid w:val="00B64A8A"/>
    <w:rsid w:val="00BA23AD"/>
    <w:rsid w:val="00BA6B7A"/>
    <w:rsid w:val="00BB2F84"/>
    <w:rsid w:val="00BD5047"/>
    <w:rsid w:val="00BE3165"/>
    <w:rsid w:val="00BE69C6"/>
    <w:rsid w:val="00BF433E"/>
    <w:rsid w:val="00BF4A5F"/>
    <w:rsid w:val="00C14762"/>
    <w:rsid w:val="00C26578"/>
    <w:rsid w:val="00C31932"/>
    <w:rsid w:val="00C4199F"/>
    <w:rsid w:val="00C5474F"/>
    <w:rsid w:val="00C616C4"/>
    <w:rsid w:val="00C92237"/>
    <w:rsid w:val="00C975EE"/>
    <w:rsid w:val="00CA2002"/>
    <w:rsid w:val="00CB016C"/>
    <w:rsid w:val="00CD42E8"/>
    <w:rsid w:val="00CD4AA7"/>
    <w:rsid w:val="00CE0AF0"/>
    <w:rsid w:val="00CE6831"/>
    <w:rsid w:val="00D33D4B"/>
    <w:rsid w:val="00D35ED4"/>
    <w:rsid w:val="00D429A5"/>
    <w:rsid w:val="00D5209A"/>
    <w:rsid w:val="00D64B4D"/>
    <w:rsid w:val="00D64F42"/>
    <w:rsid w:val="00D84CB5"/>
    <w:rsid w:val="00D87F5A"/>
    <w:rsid w:val="00DA18D8"/>
    <w:rsid w:val="00DA4FCB"/>
    <w:rsid w:val="00DB545D"/>
    <w:rsid w:val="00DC3DE2"/>
    <w:rsid w:val="00DE771B"/>
    <w:rsid w:val="00E03E0A"/>
    <w:rsid w:val="00E11016"/>
    <w:rsid w:val="00E15A57"/>
    <w:rsid w:val="00E20B39"/>
    <w:rsid w:val="00E37568"/>
    <w:rsid w:val="00E63264"/>
    <w:rsid w:val="00E7225D"/>
    <w:rsid w:val="00E77EC4"/>
    <w:rsid w:val="00E93B67"/>
    <w:rsid w:val="00EC7088"/>
    <w:rsid w:val="00EE63B5"/>
    <w:rsid w:val="00F20BF8"/>
    <w:rsid w:val="00F27866"/>
    <w:rsid w:val="00F319A2"/>
    <w:rsid w:val="00F355C8"/>
    <w:rsid w:val="00F36251"/>
    <w:rsid w:val="00F67A4D"/>
    <w:rsid w:val="00F70768"/>
    <w:rsid w:val="00F71AA0"/>
    <w:rsid w:val="00F92AD3"/>
    <w:rsid w:val="00FA2532"/>
    <w:rsid w:val="00FB6572"/>
    <w:rsid w:val="00FD3433"/>
    <w:rsid w:val="00FD70D0"/>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41BB"/>
  <w15:docId w15:val="{BA15AE35-55A2-4428-9484-00FAA378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B7F9D-C3C4-4D89-93A9-8A5A0B2E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7204</TotalTime>
  <Pages>28</Pages>
  <Words>9618</Words>
  <Characters>54826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Kelli Johnson</cp:lastModifiedBy>
  <cp:revision>9</cp:revision>
  <cp:lastPrinted>2015-10-03T14:39:00Z</cp:lastPrinted>
  <dcterms:created xsi:type="dcterms:W3CDTF">2015-09-30T16:54:00Z</dcterms:created>
  <dcterms:modified xsi:type="dcterms:W3CDTF">2015-10-05T16:58:00Z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id="ZjVKwSQA"/&gt;&lt;style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