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
        <w:t xml:space="preserve">Model-based estimation of effective sample size in Stock Synthesis using the </w:t>
      </w:r>
      <w:proofErr w:type="spellStart"/>
      <w:r>
        <w:t>Dirichlet</w:t>
      </w:r>
      <w:proofErr w:type="spellEnd"/>
      <w:r>
        <w:t>-Multinomial distribution</w:t>
      </w:r>
    </w:p>
    <w:p w:rsidR="00641550" w:rsidRPr="007D46AD" w:rsidRDefault="00641550">
      <w:r>
        <w:t xml:space="preserve">James </w:t>
      </w:r>
      <w:r w:rsidR="003A63B5">
        <w:t xml:space="preserve">T. </w:t>
      </w:r>
      <w:r>
        <w:t>Thorson</w:t>
      </w:r>
      <w:r w:rsidR="003A63B5" w:rsidRPr="003A63B5">
        <w:rPr>
          <w:vertAlign w:val="superscript"/>
        </w:rPr>
        <w:t>1</w:t>
      </w:r>
      <w:r>
        <w:t xml:space="preserve">, Kelli </w:t>
      </w:r>
      <w:r w:rsidR="003A63B5">
        <w:t xml:space="preserve">F. </w:t>
      </w:r>
      <w:r>
        <w:t>Johnson</w:t>
      </w:r>
      <w:r w:rsidR="003A63B5">
        <w:rPr>
          <w:vertAlign w:val="superscript"/>
        </w:rPr>
        <w:t>2</w:t>
      </w:r>
      <w:r>
        <w:t xml:space="preserve">, Richard </w:t>
      </w:r>
      <w:r w:rsidR="003A63B5">
        <w:t xml:space="preserve">D. </w:t>
      </w:r>
      <w:r>
        <w:t>Methot</w:t>
      </w:r>
      <w:r w:rsidR="003A63B5" w:rsidRPr="003A63B5">
        <w:rPr>
          <w:vertAlign w:val="superscript"/>
        </w:rPr>
        <w:t>1</w:t>
      </w:r>
      <w:ins w:id="0" w:author="Kelli Johnson" w:date="2015-09-02T14:09:00Z">
        <w:r w:rsidR="007D46AD">
          <w:t>, Ian G. Taylor</w:t>
        </w:r>
        <w:r w:rsidR="007D46AD" w:rsidRPr="007D46AD">
          <w:rPr>
            <w:vertAlign w:val="superscript"/>
            <w:rPrChange w:id="1" w:author="Kelli Johnson" w:date="2015-09-02T14:09:00Z">
              <w:rPr/>
            </w:rPrChange>
          </w:rPr>
          <w:t>1</w:t>
        </w:r>
      </w:ins>
    </w:p>
    <w:p w:rsidR="003A63B5" w:rsidRDefault="003A63B5" w:rsidP="003A63B5">
      <w:pPr>
        <w:spacing w:line="240" w:lineRule="auto"/>
        <w:rPr>
          <w:sz w:val="20"/>
          <w:szCs w:val="20"/>
        </w:rPr>
      </w:pPr>
      <w:r w:rsidRPr="003A63B5">
        <w:rPr>
          <w:sz w:val="20"/>
          <w:szCs w:val="20"/>
          <w:vertAlign w:val="superscript"/>
        </w:rPr>
        <w:t>1</w:t>
      </w:r>
      <w:r w:rsidRPr="003A63B5">
        <w:rPr>
          <w:sz w:val="20"/>
          <w:szCs w:val="20"/>
        </w:rPr>
        <w:t xml:space="preserve">Fisheries Resource Assessment and Monitoring Division, Northwest Fisheries Science Center, National Marine Fisheries Service, National Oceanic and Atmospheric Administration, 2725 </w:t>
      </w:r>
      <w:proofErr w:type="spellStart"/>
      <w:r w:rsidRPr="003A63B5">
        <w:rPr>
          <w:sz w:val="20"/>
          <w:szCs w:val="20"/>
        </w:rPr>
        <w:t>Montlake</w:t>
      </w:r>
      <w:proofErr w:type="spellEnd"/>
      <w:r w:rsidRPr="003A63B5">
        <w:rPr>
          <w:sz w:val="20"/>
          <w:szCs w:val="20"/>
        </w:rPr>
        <w:t xml:space="preserve"> Blvd. East, Seattle, WA 98112, USA</w:t>
      </w:r>
    </w:p>
    <w:p w:rsidR="003A63B5" w:rsidRPr="003A63B5" w:rsidRDefault="003A63B5" w:rsidP="003A63B5">
      <w:pPr>
        <w:spacing w:line="240" w:lineRule="auto"/>
        <w:rPr>
          <w:sz w:val="20"/>
          <w:szCs w:val="20"/>
        </w:rPr>
      </w:pPr>
      <w:r>
        <w:rPr>
          <w:sz w:val="20"/>
          <w:szCs w:val="20"/>
          <w:vertAlign w:val="superscript"/>
        </w:rPr>
        <w:t>2</w:t>
      </w:r>
      <w:r>
        <w:rPr>
          <w:sz w:val="20"/>
          <w:szCs w:val="20"/>
        </w:rPr>
        <w:t>School of Aquatic and Fishery Sciences, University of Washington, Box 355020, Seattle, WA 98195-5020, USA</w:t>
      </w:r>
    </w:p>
    <w:p w:rsidR="003A63B5" w:rsidRDefault="003A63B5"/>
    <w:p w:rsidR="00641550" w:rsidRDefault="00641550">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w:t>
      </w:r>
      <w:proofErr w:type="spellStart"/>
      <w:r w:rsidR="00003B86">
        <w:t>propogate</w:t>
      </w:r>
      <w:proofErr w:type="spellEnd"/>
      <w:r w:rsidR="00003B86">
        <w:t xml:space="preserv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 xml:space="preserve">-Multinomial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ins w:id="2" w:author="Kelli Johnson" w:date="2015-09-02T13:19:00Z">
        <w:r w:rsidR="006D56A3">
          <w:t>McAllister-</w:t>
        </w:r>
      </w:ins>
      <w:proofErr w:type="spellStart"/>
      <w:r w:rsidR="00003B86">
        <w:t>Ianelli</w:t>
      </w:r>
      <w:proofErr w:type="spellEnd"/>
      <w:del w:id="3" w:author="Kelli Johnson" w:date="2015-09-02T13:19:00Z">
        <w:r w:rsidR="00003B86" w:rsidDel="006D56A3">
          <w:delText>-McAllister</w:delText>
        </w:r>
      </w:del>
      <w:r w:rsidR="00003B86">
        <w:t xml:space="preserve"> reweighting approaches give</w:t>
      </w:r>
      <w:del w:id="4" w:author="Kelli Johnson" w:date="2015-07-30T05:04:00Z">
        <w:r w:rsidR="00003B86" w:rsidDel="00527D55">
          <w:delText>n</w:delText>
        </w:r>
      </w:del>
      <w:r w:rsidR="00003B86">
        <w:t xml:space="preserve"> similar and plausible results.  We also use simulation testing to demonstrate the estimation properties of this new estimator, and conclude by recommending further research </w:t>
      </w:r>
      <w:del w:id="5" w:author="Kelli Johnson" w:date="2015-07-30T05:06:00Z">
        <w:r w:rsidR="00003B86" w:rsidDel="00527D55">
          <w:delText>to generate</w:delText>
        </w:r>
      </w:del>
      <w:ins w:id="6" w:author="Kelli Johnson" w:date="2015-07-30T05:06:00Z">
        <w:r w:rsidR="00527D55">
          <w:t>of</w:t>
        </w:r>
      </w:ins>
      <w:r w:rsidR="00003B86">
        <w:t xml:space="preserve"> computationally efficient estimators of effective sample size </w:t>
      </w:r>
      <w:del w:id="7" w:author="Kelli Johnson" w:date="2015-07-30T05:06:00Z">
        <w:r w:rsidR="00003B86" w:rsidDel="00527D55">
          <w:delText xml:space="preserve">that are </w:delText>
        </w:r>
      </w:del>
      <w:r w:rsidR="00003B86">
        <w:t xml:space="preserve">based on alternative, </w:t>
      </w:r>
      <w:r w:rsidR="00003B86" w:rsidRPr="00003B86">
        <w:rPr>
          <w:i/>
        </w:rPr>
        <w:t>a priori</w:t>
      </w:r>
      <w:r w:rsidR="00003B86">
        <w:t xml:space="preserve"> consideration of sampling theory</w:t>
      </w:r>
      <w:ins w:id="8" w:author="Kelli Johnson" w:date="2015-07-30T05:06:00Z">
        <w:r w:rsidR="00DC3DE2">
          <w:t xml:space="preserve"> is desirable rather th</w:t>
        </w:r>
      </w:ins>
      <w:ins w:id="9" w:author="Kelli Johnson" w:date="2015-07-30T05:07:00Z">
        <w:r w:rsidR="00DC3DE2">
          <w:t>a</w:t>
        </w:r>
      </w:ins>
      <w:ins w:id="10" w:author="Kelli Johnson" w:date="2015-07-30T05:06:00Z">
        <w:r w:rsidR="00DC3DE2">
          <w:t xml:space="preserve">n continuing </w:t>
        </w:r>
      </w:ins>
      <w:ins w:id="11" w:author="Kelli Johnson" w:date="2015-07-30T05:07:00Z">
        <w:r w:rsidR="00DC3DE2">
          <w:t>current ad hoc practices</w:t>
        </w:r>
      </w:ins>
      <w:r w:rsidR="003A63B5">
        <w:t>.</w:t>
      </w:r>
    </w:p>
    <w:p w:rsidR="003A63B5" w:rsidRDefault="003A63B5"/>
    <w:p w:rsidR="003A63B5" w:rsidRDefault="003A63B5">
      <w:pPr>
        <w:rPr>
          <w:ins w:id="12" w:author="Kelli Johnson" w:date="2015-08-06T08:17:00Z"/>
        </w:rPr>
      </w:pPr>
      <w:ins w:id="13" w:author="Kelli Johnson" w:date="2015-08-06T08:16:00Z">
        <w:r>
          <w:t xml:space="preserve">Keywords: </w:t>
        </w:r>
        <w:proofErr w:type="spellStart"/>
        <w:r>
          <w:t>Dirichlet</w:t>
        </w:r>
      </w:ins>
      <w:proofErr w:type="spellEnd"/>
      <w:ins w:id="14" w:author="Kelli Johnson" w:date="2015-08-06T08:18:00Z">
        <w:r>
          <w:t>-Multinomial</w:t>
        </w:r>
      </w:ins>
      <w:ins w:id="15" w:author="Kelli Johnson" w:date="2015-08-06T08:16:00Z">
        <w:r>
          <w:t xml:space="preserve">; </w:t>
        </w:r>
      </w:ins>
      <w:ins w:id="16" w:author="Kelli Johnson" w:date="2015-09-02T14:09:00Z">
        <w:r w:rsidR="007D46AD">
          <w:t xml:space="preserve">integrated assessment; </w:t>
        </w:r>
      </w:ins>
      <w:ins w:id="17" w:author="Kelli Johnson" w:date="2015-08-06T08:16:00Z">
        <w:r>
          <w:t xml:space="preserve">Multinomial; </w:t>
        </w:r>
      </w:ins>
      <w:ins w:id="18" w:author="Kelli Johnson" w:date="2015-09-02T14:10:00Z">
        <w:r w:rsidR="007D46AD">
          <w:t>statistical catch-at-age</w:t>
        </w:r>
      </w:ins>
    </w:p>
    <w:p w:rsidR="003A63B5" w:rsidRDefault="003A63B5">
      <w:pPr>
        <w:spacing w:after="200" w:line="276" w:lineRule="auto"/>
        <w:rPr>
          <w:ins w:id="19" w:author="Kelli Johnson" w:date="2015-08-06T08:17:00Z"/>
        </w:rPr>
      </w:pPr>
      <w:ins w:id="20" w:author="Kelli Johnson" w:date="2015-08-06T08:17:00Z">
        <w:r>
          <w:br w:type="page"/>
        </w:r>
      </w:ins>
    </w:p>
    <w:p w:rsidR="003A63B5" w:rsidRPr="003A63B5" w:rsidRDefault="003A63B5">
      <w:pPr>
        <w:rPr>
          <w:ins w:id="21" w:author="Kelli Johnson" w:date="2015-08-06T08:17:00Z"/>
          <w:b/>
        </w:rPr>
      </w:pPr>
      <w:ins w:id="22" w:author="Kelli Johnson" w:date="2015-08-06T08:17:00Z">
        <w:r w:rsidRPr="003A63B5">
          <w:rPr>
            <w:b/>
          </w:rPr>
          <w:lastRenderedPageBreak/>
          <w:t>Introduction</w:t>
        </w:r>
      </w:ins>
    </w:p>
    <w:p w:rsidR="003A63B5" w:rsidRDefault="000B4A6E">
      <w:pPr>
        <w:rPr>
          <w:ins w:id="23" w:author="Kelli Johnson" w:date="2015-08-06T08:54:00Z"/>
        </w:rPr>
      </w:pPr>
      <w:ins w:id="24" w:author="Kelli Johnson" w:date="2015-08-06T08:48:00Z">
        <w:r>
          <w:t xml:space="preserve">Data on commercially exploited marine fish populations typically come from a variety of sources and contain considerable amounts of </w:t>
        </w:r>
      </w:ins>
      <w:ins w:id="25" w:author="Kelli Johnson" w:date="2015-08-06T08:49:00Z">
        <w:r>
          <w:t>variability</w:t>
        </w:r>
      </w:ins>
      <w:ins w:id="26" w:author="Kelli Johnson" w:date="2015-08-06T08:48:00Z">
        <w:r>
          <w:t>.</w:t>
        </w:r>
      </w:ins>
      <w:ins w:id="27" w:author="Kelli Johnson" w:date="2015-08-06T08:49:00Z">
        <w:r>
          <w:t xml:space="preserve"> </w:t>
        </w:r>
      </w:ins>
      <w:ins w:id="28" w:author="Kelli Johnson" w:date="2015-08-06T08:53:00Z">
        <w:r w:rsidR="00020425">
          <w:t xml:space="preserve">Theoretical considerations and applied examples suggest that </w:t>
        </w:r>
      </w:ins>
      <w:ins w:id="29" w:author="Kelli Johnson" w:date="2015-09-02T12:21:00Z">
        <w:r w:rsidR="00646471">
          <w:t xml:space="preserve">integrated statistical </w:t>
        </w:r>
      </w:ins>
      <w:ins w:id="30" w:author="Kelli Johnson" w:date="2015-08-06T08:53:00Z">
        <w:r w:rsidR="00020425">
          <w:t xml:space="preserve">stock assessments are highly sensitive to the weighting of different data sources whenever sources conflict regarding parameter estimates. </w:t>
        </w:r>
      </w:ins>
      <w:ins w:id="31" w:author="Kelli Johnson" w:date="2015-08-06T08:59:00Z">
        <w:r w:rsidR="00020425">
          <w:t>Consequently</w:t>
        </w:r>
      </w:ins>
      <w:ins w:id="32" w:author="Kelli Johnson" w:date="2015-08-06T08:56:00Z">
        <w:r w:rsidR="00020425">
          <w:t xml:space="preserve">, </w:t>
        </w:r>
      </w:ins>
      <w:ins w:id="33" w:author="Kelli Johnson" w:date="2015-08-06T08:59:00Z">
        <w:r w:rsidR="00020425">
          <w:t xml:space="preserve">the </w:t>
        </w:r>
      </w:ins>
      <w:ins w:id="34" w:author="Kelli Johnson" w:date="2015-08-06T08:56:00Z">
        <w:r w:rsidR="00020425">
          <w:t xml:space="preserve">status of the stock </w:t>
        </w:r>
      </w:ins>
      <w:ins w:id="35" w:author="Kelli Johnson" w:date="2015-08-06T08:59:00Z">
        <w:r w:rsidR="00020425">
          <w:t xml:space="preserve">has the potential to be </w:t>
        </w:r>
      </w:ins>
      <w:ins w:id="36" w:author="Kelli Johnson" w:date="2015-08-06T08:56:00Z">
        <w:r w:rsidR="00020425">
          <w:t xml:space="preserve">highly dependent on </w:t>
        </w:r>
      </w:ins>
      <w:ins w:id="37" w:author="Kelli Johnson" w:date="2015-08-06T08:59:00Z">
        <w:r w:rsidR="00020425">
          <w:t xml:space="preserve">the method and </w:t>
        </w:r>
      </w:ins>
      <w:ins w:id="38" w:author="Kelli Johnson" w:date="2015-08-06T08:56:00Z">
        <w:r w:rsidR="00020425">
          <w:t>values used to weight</w:t>
        </w:r>
      </w:ins>
      <w:ins w:id="39" w:author="Kelli Johnson" w:date="2015-08-06T08:59:00Z">
        <w:r w:rsidR="00020425">
          <w:t xml:space="preserve"> data s</w:t>
        </w:r>
      </w:ins>
      <w:ins w:id="40" w:author="Kelli Johnson" w:date="2015-09-02T12:49:00Z">
        <w:r w:rsidR="00212B29">
          <w:t>ources</w:t>
        </w:r>
      </w:ins>
      <w:ins w:id="41" w:author="Kelli Johnson" w:date="2015-08-06T08:59:00Z">
        <w:r w:rsidR="00020425">
          <w:t xml:space="preserve"> included in stock assessments</w:t>
        </w:r>
      </w:ins>
      <w:ins w:id="42" w:author="Kelli Johnson" w:date="2015-09-02T12:51:00Z">
        <w:r w:rsidR="0092135A">
          <w:t xml:space="preserve"> (Francis, 2011; </w:t>
        </w:r>
        <w:proofErr w:type="spellStart"/>
        <w:r w:rsidR="0092135A">
          <w:t>Hulson</w:t>
        </w:r>
        <w:proofErr w:type="spellEnd"/>
        <w:r w:rsidR="0092135A">
          <w:t xml:space="preserve"> </w:t>
        </w:r>
        <w:r w:rsidR="0092135A" w:rsidRPr="004456D1">
          <w:t>et al.,</w:t>
        </w:r>
        <w:r w:rsidR="0092135A">
          <w:t xml:space="preserve"> 2012)</w:t>
        </w:r>
      </w:ins>
      <w:ins w:id="43" w:author="Kelli Johnson" w:date="2015-08-06T08:56:00Z">
        <w:r w:rsidR="00020425">
          <w:t>.</w:t>
        </w:r>
      </w:ins>
    </w:p>
    <w:p w:rsidR="00646471" w:rsidRDefault="00646471">
      <w:pPr>
        <w:rPr>
          <w:ins w:id="44" w:author="Kelli Johnson" w:date="2015-09-02T13:07:00Z"/>
        </w:rPr>
      </w:pPr>
      <w:ins w:id="45" w:author="Kelli Johnson" w:date="2015-09-02T12:23:00Z">
        <w:r>
          <w:tab/>
        </w:r>
      </w:ins>
      <w:ins w:id="46" w:author="Kelli Johnson" w:date="2015-09-02T12:27:00Z">
        <w:r>
          <w:t xml:space="preserve">Within integrated statistical stock assessments, </w:t>
        </w:r>
      </w:ins>
      <w:ins w:id="47" w:author="Kelli Johnson" w:date="2015-09-02T13:43:00Z">
        <w:r w:rsidR="004456D1">
          <w:t>the by variance or sample size assigned to likelihood components included in the objective function</w:t>
        </w:r>
        <w:r w:rsidR="004456D1">
          <w:t xml:space="preserve"> dictates the </w:t>
        </w:r>
      </w:ins>
      <w:ins w:id="48" w:author="Kelli Johnson" w:date="2015-09-02T12:23:00Z">
        <w:r>
          <w:t xml:space="preserve">weight </w:t>
        </w:r>
      </w:ins>
      <w:ins w:id="49" w:author="Kelli Johnson" w:date="2015-09-02T13:03:00Z">
        <w:r w:rsidR="001F3C0B">
          <w:t>of</w:t>
        </w:r>
      </w:ins>
      <w:ins w:id="50" w:author="Kelli Johnson" w:date="2015-09-02T13:44:00Z">
        <w:r w:rsidR="004456D1">
          <w:t xml:space="preserve"> each</w:t>
        </w:r>
      </w:ins>
      <w:ins w:id="51" w:author="Kelli Johnson" w:date="2015-09-02T13:03:00Z">
        <w:r w:rsidR="001F3C0B">
          <w:t xml:space="preserve"> </w:t>
        </w:r>
      </w:ins>
      <w:ins w:id="52" w:author="Kelli Johnson" w:date="2015-09-02T12:27:00Z">
        <w:r w:rsidR="004456D1">
          <w:t>data source</w:t>
        </w:r>
      </w:ins>
      <w:ins w:id="53" w:author="Kelli Johnson" w:date="2015-09-02T13:02:00Z">
        <w:r w:rsidR="001F3C0B">
          <w:t>, where weight is inversely related to un</w:t>
        </w:r>
      </w:ins>
      <w:ins w:id="54" w:author="Kelli Johnson" w:date="2015-09-02T13:03:00Z">
        <w:r w:rsidR="001F3C0B">
          <w:t>c</w:t>
        </w:r>
      </w:ins>
      <w:ins w:id="55" w:author="Kelli Johnson" w:date="2015-09-02T13:02:00Z">
        <w:r w:rsidR="001F3C0B">
          <w:t>ertainty</w:t>
        </w:r>
      </w:ins>
      <w:ins w:id="56" w:author="Kelli Johnson" w:date="2015-09-02T12:28:00Z">
        <w:r>
          <w:t xml:space="preserve">. </w:t>
        </w:r>
      </w:ins>
      <w:ins w:id="57" w:author="Kelli Johnson" w:date="2015-09-02T13:03:00Z">
        <w:r w:rsidR="001F3C0B">
          <w:t>Four sources of error can affect the level of uncertainty inherent in the data: (</w:t>
        </w:r>
        <w:proofErr w:type="spellStart"/>
        <w:r w:rsidR="001F3C0B">
          <w:t>i</w:t>
        </w:r>
        <w:proofErr w:type="spellEnd"/>
        <w:r w:rsidR="001F3C0B">
          <w:t xml:space="preserve">) measurement error, (ii) observation error, (iii) process error, and </w:t>
        </w:r>
        <w:proofErr w:type="gramStart"/>
        <w:r w:rsidR="001F3C0B">
          <w:t>(iv) model-</w:t>
        </w:r>
        <w:proofErr w:type="spellStart"/>
        <w:r w:rsidR="001F3C0B">
          <w:t>missspecification</w:t>
        </w:r>
        <w:proofErr w:type="spellEnd"/>
        <w:proofErr w:type="gramEnd"/>
        <w:r w:rsidR="001F3C0B">
          <w:t xml:space="preserve"> error. </w:t>
        </w:r>
      </w:ins>
      <w:ins w:id="58" w:author="Kelli Johnson" w:date="2015-09-02T13:07:00Z">
        <w:r w:rsidR="001F3C0B">
          <w:t>Assigning a given level of uncertainty to a data source becomes more complicated when unknown process error and model-misspecification exists because of their inability to be quantified.</w:t>
        </w:r>
      </w:ins>
    </w:p>
    <w:p w:rsidR="00C14762" w:rsidRDefault="001F3C0B">
      <w:pPr>
        <w:rPr>
          <w:ins w:id="59" w:author="Kelli Johnson" w:date="2015-09-02T13:32:00Z"/>
        </w:rPr>
      </w:pPr>
      <w:ins w:id="60" w:author="Kelli Johnson" w:date="2015-09-02T13:10:00Z">
        <w:r>
          <w:tab/>
        </w:r>
      </w:ins>
      <w:ins w:id="61" w:author="Kelli Johnson" w:date="2015-09-02T16:19:00Z">
        <w:r w:rsidR="001E4EEC">
          <w:t>For composition</w:t>
        </w:r>
      </w:ins>
      <w:ins w:id="62" w:author="Kelli Johnson" w:date="2015-09-02T16:21:00Z">
        <w:r w:rsidR="001E4EEC">
          <w:t>al</w:t>
        </w:r>
      </w:ins>
      <w:ins w:id="63" w:author="Kelli Johnson" w:date="2015-09-02T16:19:00Z">
        <w:r w:rsidR="001E4EEC">
          <w:t xml:space="preserve"> data, </w:t>
        </w:r>
      </w:ins>
      <w:ins w:id="64" w:author="Kelli Johnson" w:date="2015-09-02T16:20:00Z">
        <w:r w:rsidR="001E4EEC">
          <w:t xml:space="preserve">which describe the distribution of ages or lengths in catches, </w:t>
        </w:r>
      </w:ins>
      <w:ins w:id="65" w:author="Kelli Johnson" w:date="2015-09-02T16:19:00Z">
        <w:r w:rsidR="001E4EEC">
          <w:t>the multinomial distribution</w:t>
        </w:r>
      </w:ins>
      <w:ins w:id="66" w:author="Kelli Johnson" w:date="2015-09-02T16:21:00Z">
        <w:r w:rsidR="001E4EEC">
          <w:t xml:space="preserve"> is the most used. The multinomial distribution </w:t>
        </w:r>
      </w:ins>
      <w:ins w:id="67" w:author="Kelli Johnson" w:date="2015-09-02T16:28:00Z">
        <w:r w:rsidR="001E4EEC">
          <w:t xml:space="preserve">assumes samples are collected at random from the population. Therefore, </w:t>
        </w:r>
      </w:ins>
      <w:ins w:id="68" w:author="Kelli Johnson" w:date="2015-09-02T16:29:00Z">
        <w:r w:rsidR="00BD5047">
          <w:t xml:space="preserve">employed sampling methods and fish behavior </w:t>
        </w:r>
      </w:ins>
      <w:ins w:id="69" w:author="Kelli Johnson" w:date="2015-09-02T16:31:00Z">
        <w:r w:rsidR="00BD5047">
          <w:t xml:space="preserve">(e.g., schooling) </w:t>
        </w:r>
      </w:ins>
      <w:ins w:id="70" w:author="Kelli Johnson" w:date="2015-09-02T16:29:00Z">
        <w:r w:rsidR="00BD5047">
          <w:t xml:space="preserve">will lead to </w:t>
        </w:r>
        <w:proofErr w:type="spellStart"/>
        <w:r w:rsidR="00BD5047">
          <w:t>overdispersion</w:t>
        </w:r>
        <w:proofErr w:type="spellEnd"/>
        <w:r w:rsidR="00BD5047">
          <w:t xml:space="preserve"> of the true uncertainty in the estimated proportions (</w:t>
        </w:r>
      </w:ins>
      <w:commentRangeStart w:id="71"/>
      <w:ins w:id="72" w:author="Kelli Johnson" w:date="2015-09-02T16:32:00Z">
        <w:r w:rsidR="00BD5047" w:rsidRPr="008A2439">
          <w:rPr>
            <w:highlight w:val="yellow"/>
          </w:rPr>
          <w:t>citation</w:t>
        </w:r>
        <w:commentRangeEnd w:id="71"/>
        <w:r w:rsidR="00BD5047">
          <w:rPr>
            <w:rStyle w:val="CommentReference"/>
          </w:rPr>
          <w:commentReference w:id="71"/>
        </w:r>
      </w:ins>
      <w:ins w:id="73" w:author="Kelli Johnson" w:date="2015-09-02T16:29:00Z">
        <w:r w:rsidR="00BD5047">
          <w:t xml:space="preserve">). </w:t>
        </w:r>
      </w:ins>
    </w:p>
    <w:p w:rsidR="001F3C0B" w:rsidRDefault="001F3C0B" w:rsidP="008A2439">
      <w:pPr>
        <w:pStyle w:val="ListParagraph"/>
        <w:numPr>
          <w:ilvl w:val="0"/>
          <w:numId w:val="1"/>
        </w:numPr>
        <w:rPr>
          <w:ins w:id="74" w:author="Kelli Johnson" w:date="2015-09-02T13:16:00Z"/>
        </w:rPr>
      </w:pPr>
      <w:ins w:id="75" w:author="Kelli Johnson" w:date="2015-09-02T13:10:00Z">
        <w:r>
          <w:t>Assumptions and violations.</w:t>
        </w:r>
      </w:ins>
    </w:p>
    <w:p w:rsidR="006D56A3" w:rsidRDefault="0032311B" w:rsidP="008A2439">
      <w:pPr>
        <w:pStyle w:val="ListParagraph"/>
        <w:numPr>
          <w:ilvl w:val="0"/>
          <w:numId w:val="1"/>
        </w:numPr>
        <w:rPr>
          <w:ins w:id="76" w:author="Kelli Johnson" w:date="2015-09-02T16:35:00Z"/>
        </w:rPr>
      </w:pPr>
      <w:ins w:id="77" w:author="Kelli Johnson" w:date="2015-09-02T15:39:00Z">
        <w:r>
          <w:t>Use of the multinomial requires determining an effective sample size</w:t>
        </w:r>
      </w:ins>
      <w:ins w:id="78" w:author="Kelli Johnson" w:date="2015-09-02T13:16:00Z">
        <w:r w:rsidR="006D56A3">
          <w:t xml:space="preserve"> (ESS)</w:t>
        </w:r>
      </w:ins>
      <w:ins w:id="79" w:author="Kelli Johnson" w:date="2015-09-02T15:40:00Z">
        <w:r>
          <w:t>.</w:t>
        </w:r>
      </w:ins>
    </w:p>
    <w:p w:rsidR="00BD5047" w:rsidRDefault="00BD5047" w:rsidP="008A2439">
      <w:pPr>
        <w:pStyle w:val="ListParagraph"/>
        <w:numPr>
          <w:ilvl w:val="1"/>
          <w:numId w:val="1"/>
        </w:numPr>
        <w:rPr>
          <w:ins w:id="80" w:author="Kelli Johnson" w:date="2015-09-02T13:10:00Z"/>
        </w:rPr>
      </w:pPr>
      <w:ins w:id="81" w:author="Kelli Johnson" w:date="2015-09-02T16:35:00Z">
        <w:r>
          <w:t>Methods for data weighting should allow for correlations (Francis, 2011).</w:t>
        </w:r>
      </w:ins>
    </w:p>
    <w:p w:rsidR="001F3C0B" w:rsidRDefault="001F3C0B">
      <w:pPr>
        <w:rPr>
          <w:ins w:id="82" w:author="Kelli Johnson" w:date="2015-09-02T13:18:00Z"/>
        </w:rPr>
      </w:pPr>
      <w:ins w:id="83" w:author="Kelli Johnson" w:date="2015-09-02T13:10:00Z">
        <w:r>
          <w:lastRenderedPageBreak/>
          <w:tab/>
        </w:r>
        <w:proofErr w:type="gramStart"/>
        <w:r>
          <w:t>Alternatives to the multinomial, including ad hoc practices.</w:t>
        </w:r>
      </w:ins>
      <w:proofErr w:type="gramEnd"/>
    </w:p>
    <w:p w:rsidR="006D56A3" w:rsidRDefault="006D56A3" w:rsidP="008A2439">
      <w:pPr>
        <w:pStyle w:val="ListParagraph"/>
        <w:numPr>
          <w:ilvl w:val="0"/>
          <w:numId w:val="1"/>
        </w:numPr>
        <w:rPr>
          <w:ins w:id="84" w:author="Kelli Johnson" w:date="2015-09-02T13:44:00Z"/>
        </w:rPr>
      </w:pPr>
      <w:ins w:id="85" w:author="Kelli Johnson" w:date="2015-09-02T13:18:00Z">
        <w:r>
          <w:t>McAllister-</w:t>
        </w:r>
        <w:proofErr w:type="spellStart"/>
        <w:r>
          <w:t>Ianelli</w:t>
        </w:r>
      </w:ins>
      <w:proofErr w:type="spellEnd"/>
      <w:ins w:id="86" w:author="Kelli Johnson" w:date="2015-09-02T13:20:00Z">
        <w:r>
          <w:t xml:space="preserve"> (1997)</w:t>
        </w:r>
      </w:ins>
    </w:p>
    <w:p w:rsidR="004456D1" w:rsidRDefault="004456D1" w:rsidP="008A2439">
      <w:pPr>
        <w:pStyle w:val="ListParagraph"/>
        <w:numPr>
          <w:ilvl w:val="0"/>
          <w:numId w:val="1"/>
        </w:numPr>
        <w:rPr>
          <w:ins w:id="87" w:author="Kelli Johnson" w:date="2015-09-02T13:16:00Z"/>
        </w:rPr>
      </w:pPr>
      <w:ins w:id="88" w:author="Kelli Johnson" w:date="2015-09-02T13:44:00Z">
        <w:r>
          <w:t>Bootstrap (Stewart and Hamel, 2014)</w:t>
        </w:r>
      </w:ins>
    </w:p>
    <w:p w:rsidR="006D56A3" w:rsidRDefault="006D56A3" w:rsidP="008A2439">
      <w:pPr>
        <w:pStyle w:val="ListParagraph"/>
        <w:numPr>
          <w:ilvl w:val="0"/>
          <w:numId w:val="1"/>
        </w:numPr>
        <w:rPr>
          <w:ins w:id="89" w:author="Kelli Johnson" w:date="2015-09-02T13:47:00Z"/>
        </w:rPr>
      </w:pPr>
      <w:proofErr w:type="spellStart"/>
      <w:ins w:id="90" w:author="Kelli Johnson" w:date="2015-09-02T13:16:00Z">
        <w:r>
          <w:t>Dirichlet</w:t>
        </w:r>
        <w:proofErr w:type="spellEnd"/>
        <w:r>
          <w:t>-Multinomial (DM)</w:t>
        </w:r>
      </w:ins>
    </w:p>
    <w:p w:rsidR="004456D1" w:rsidRDefault="004456D1" w:rsidP="008A2439">
      <w:pPr>
        <w:pStyle w:val="ListParagraph"/>
        <w:numPr>
          <w:ilvl w:val="0"/>
          <w:numId w:val="1"/>
        </w:numPr>
        <w:rPr>
          <w:ins w:id="91" w:author="Kelli Johnson" w:date="2015-09-02T15:41:00Z"/>
        </w:rPr>
      </w:pPr>
      <w:ins w:id="92" w:author="Kelli Johnson" w:date="2015-09-02T13:47:00Z">
        <w:r>
          <w:t>Logistic-normal (Francis, 2014)</w:t>
        </w:r>
      </w:ins>
    </w:p>
    <w:p w:rsidR="0032311B" w:rsidRDefault="0032311B" w:rsidP="008A2439">
      <w:pPr>
        <w:pStyle w:val="ListParagraph"/>
        <w:numPr>
          <w:ilvl w:val="0"/>
          <w:numId w:val="1"/>
        </w:numPr>
        <w:rPr>
          <w:ins w:id="93" w:author="Kelli Johnson" w:date="2015-09-02T13:10:00Z"/>
        </w:rPr>
      </w:pPr>
      <w:ins w:id="94" w:author="Kelli Johnson" w:date="2015-09-02T15:41:00Z">
        <w:r>
          <w:t>Adjusted log-normal (</w:t>
        </w:r>
        <w:proofErr w:type="spellStart"/>
        <w:r>
          <w:t>Legault</w:t>
        </w:r>
        <w:proofErr w:type="spellEnd"/>
        <w:r>
          <w:t>, 2014)</w:t>
        </w:r>
      </w:ins>
    </w:p>
    <w:p w:rsidR="001F3C0B" w:rsidRDefault="001F3C0B">
      <w:pPr>
        <w:rPr>
          <w:ins w:id="95" w:author="Kelli Johnson" w:date="2015-09-02T12:28:00Z"/>
        </w:rPr>
      </w:pPr>
      <w:ins w:id="96" w:author="Kelli Johnson" w:date="2015-09-02T13:11:00Z">
        <w:r>
          <w:tab/>
        </w:r>
      </w:ins>
      <w:ins w:id="97" w:author="Kelli Johnson" w:date="2015-09-02T13:12:00Z">
        <w:r w:rsidR="006D56A3">
          <w:t xml:space="preserve">Given the inability of </w:t>
        </w:r>
        <w:r w:rsidR="006D56A3" w:rsidRPr="008A2439">
          <w:rPr>
            <w:i/>
          </w:rPr>
          <w:t>ad hoc</w:t>
        </w:r>
        <w:r w:rsidR="006D56A3">
          <w:t xml:space="preserve"> methods to propagate uncertainty </w:t>
        </w:r>
      </w:ins>
      <w:ins w:id="98" w:author="Kelli Johnson" w:date="2015-09-02T13:13:00Z">
        <w:r w:rsidR="006D56A3">
          <w:t>about data-weighting when calculating uncertainty intervals and the</w:t>
        </w:r>
      </w:ins>
      <w:ins w:id="99" w:author="Kelli Johnson" w:date="2015-09-02T13:14:00Z">
        <w:r w:rsidR="006D56A3">
          <w:t>ir</w:t>
        </w:r>
      </w:ins>
      <w:ins w:id="100" w:author="Kelli Johnson" w:date="2015-09-02T13:13:00Z">
        <w:r w:rsidR="006D56A3">
          <w:t xml:space="preserve"> propensity to </w:t>
        </w:r>
      </w:ins>
      <w:ins w:id="101" w:author="Kelli Johnson" w:date="2015-09-02T13:14:00Z">
        <w:r w:rsidR="006D56A3">
          <w:t xml:space="preserve">encourage ignoring data-weighting when conducting sensitivity or retrospective analyses, we </w:t>
        </w:r>
      </w:ins>
      <w:ins w:id="102" w:author="Kelli Johnson" w:date="2015-09-02T13:15:00Z">
        <w:r w:rsidR="006D56A3">
          <w:t>incorporate</w:t>
        </w:r>
      </w:ins>
      <w:ins w:id="103" w:author="Kelli Johnson" w:date="2015-09-02T13:14:00Z">
        <w:r w:rsidR="006D56A3">
          <w:t xml:space="preserve"> </w:t>
        </w:r>
      </w:ins>
      <w:ins w:id="104" w:author="Kelli Johnson" w:date="2015-09-02T13:15:00Z">
        <w:r w:rsidR="006D56A3">
          <w:t>the DM distribution into Stock Synthesis (SS) and propose it as a model-based method for estimating ESS.</w:t>
        </w:r>
      </w:ins>
    </w:p>
    <w:p w:rsidR="00020425" w:rsidRDefault="00020425">
      <w:pPr>
        <w:rPr>
          <w:ins w:id="105" w:author="Kelli Johnson" w:date="2015-08-06T08:17:00Z"/>
        </w:rPr>
      </w:pPr>
    </w:p>
    <w:p w:rsidR="003A63B5" w:rsidRPr="003A63B5" w:rsidRDefault="003A63B5">
      <w:pPr>
        <w:rPr>
          <w:ins w:id="106" w:author="Kelli Johnson" w:date="2015-08-06T08:17:00Z"/>
          <w:b/>
        </w:rPr>
      </w:pPr>
      <w:ins w:id="107" w:author="Kelli Johnson" w:date="2015-08-06T08:17:00Z">
        <w:r w:rsidRPr="003A63B5">
          <w:rPr>
            <w:b/>
          </w:rPr>
          <w:t>Methods</w:t>
        </w:r>
      </w:ins>
    </w:p>
    <w:p w:rsidR="009A1BEA" w:rsidRPr="00C14762" w:rsidRDefault="00C14762">
      <w:pPr>
        <w:rPr>
          <w:ins w:id="108" w:author="Kelli Johnson" w:date="2015-09-02T13:34:00Z"/>
          <w:i/>
          <w:rPrChange w:id="109" w:author="Kelli Johnson" w:date="2015-09-02T13:34:00Z">
            <w:rPr>
              <w:ins w:id="110" w:author="Kelli Johnson" w:date="2015-09-02T13:34:00Z"/>
            </w:rPr>
          </w:rPrChange>
        </w:rPr>
      </w:pPr>
      <w:proofErr w:type="spellStart"/>
      <w:ins w:id="111" w:author="Kelli Johnson" w:date="2015-09-02T13:34:00Z">
        <w:r w:rsidRPr="00C14762">
          <w:rPr>
            <w:i/>
            <w:rPrChange w:id="112" w:author="Kelli Johnson" w:date="2015-09-02T13:34:00Z">
              <w:rPr/>
            </w:rPrChange>
          </w:rPr>
          <w:t>Dirichlet</w:t>
        </w:r>
        <w:proofErr w:type="spellEnd"/>
        <w:r w:rsidRPr="00C14762">
          <w:rPr>
            <w:i/>
            <w:rPrChange w:id="113" w:author="Kelli Johnson" w:date="2015-09-02T13:34:00Z">
              <w:rPr/>
            </w:rPrChange>
          </w:rPr>
          <w:t>-Multinomial</w:t>
        </w:r>
      </w:ins>
    </w:p>
    <w:p w:rsidR="00C14762" w:rsidRDefault="00C14762">
      <w:pPr>
        <w:rPr>
          <w:ins w:id="114" w:author="Kelli Johnson" w:date="2015-08-06T08:21:00Z"/>
        </w:rPr>
      </w:pPr>
      <w:ins w:id="115" w:author="Kelli Johnson" w:date="2015-09-02T13:34:00Z">
        <w:r>
          <w:t xml:space="preserve">The DM distribution was incorporated into SS (version </w:t>
        </w:r>
      </w:ins>
      <w:proofErr w:type="gramStart"/>
      <w:ins w:id="116" w:author="Kelli Johnson" w:date="2015-09-02T13:35:00Z">
        <w:r>
          <w:t>3.</w:t>
        </w:r>
      </w:ins>
      <w:ins w:id="117" w:author="Kelli Johnson" w:date="2015-09-02T13:34:00Z">
        <w:r w:rsidRPr="00C14762">
          <w:rPr>
            <w:highlight w:val="yellow"/>
            <w:rPrChange w:id="118" w:author="Kelli Johnson" w:date="2015-09-02T13:34:00Z">
              <w:rPr/>
            </w:rPrChange>
          </w:rPr>
          <w:t>?</w:t>
        </w:r>
        <w:proofErr w:type="gramEnd"/>
        <w:r>
          <w:t>)</w:t>
        </w:r>
      </w:ins>
      <w:ins w:id="119" w:author="Kelli Johnson" w:date="2015-09-02T13:35:00Z">
        <w:r>
          <w:t xml:space="preserve">, an </w:t>
        </w:r>
      </w:ins>
      <w:ins w:id="120" w:author="Kelli Johnson" w:date="2015-09-02T13:36:00Z">
        <w:r>
          <w:t xml:space="preserve">integrated </w:t>
        </w:r>
      </w:ins>
      <w:ins w:id="121" w:author="Kelli Johnson" w:date="2015-09-02T13:37:00Z">
        <w:r>
          <w:t xml:space="preserve">age-structured </w:t>
        </w:r>
      </w:ins>
      <w:ins w:id="122" w:author="Kelli Johnson" w:date="2015-09-02T13:36:00Z">
        <w:r>
          <w:t>stock assessment framework</w:t>
        </w:r>
      </w:ins>
      <w:ins w:id="123" w:author="Kelli Johnson" w:date="2015-09-02T13:37:00Z">
        <w:r>
          <w:t xml:space="preserve"> frequently used to conduct assessments in many parts of the world (</w:t>
        </w:r>
        <w:proofErr w:type="spellStart"/>
        <w:r>
          <w:t>Methot</w:t>
        </w:r>
        <w:proofErr w:type="spellEnd"/>
        <w:r>
          <w:t xml:space="preserve"> and Wetzel, 2013).</w:t>
        </w:r>
      </w:ins>
      <w:ins w:id="124" w:author="Kelli Johnson" w:date="2015-09-02T13:39:00Z">
        <w:r>
          <w:t xml:space="preserve"> </w:t>
        </w:r>
        <w:proofErr w:type="gramStart"/>
        <w:r w:rsidRPr="00C14762">
          <w:rPr>
            <w:highlight w:val="yellow"/>
            <w:rPrChange w:id="125" w:author="Kelli Johnson" w:date="2015-09-02T13:39:00Z">
              <w:rPr/>
            </w:rPrChange>
          </w:rPr>
          <w:t>More info on the DM distribution.</w:t>
        </w:r>
      </w:ins>
      <w:proofErr w:type="gramEnd"/>
    </w:p>
    <w:p w:rsidR="009A1BEA" w:rsidRPr="000B4A6E" w:rsidRDefault="009A1BEA">
      <w:pPr>
        <w:rPr>
          <w:ins w:id="126" w:author="Kelli Johnson" w:date="2015-08-06T08:21:00Z"/>
          <w:i/>
        </w:rPr>
      </w:pPr>
      <w:ins w:id="127" w:author="Kelli Johnson" w:date="2015-08-06T08:21:00Z">
        <w:r w:rsidRPr="000B4A6E">
          <w:rPr>
            <w:i/>
          </w:rPr>
          <w:t xml:space="preserve">Case study: </w:t>
        </w:r>
        <w:proofErr w:type="spellStart"/>
        <w:r w:rsidRPr="000B4A6E">
          <w:rPr>
            <w:i/>
          </w:rPr>
          <w:t>Pacfic</w:t>
        </w:r>
        <w:proofErr w:type="spellEnd"/>
        <w:r w:rsidRPr="000B4A6E">
          <w:rPr>
            <w:i/>
          </w:rPr>
          <w:t xml:space="preserve"> hake</w:t>
        </w:r>
      </w:ins>
    </w:p>
    <w:p w:rsidR="00C616C4" w:rsidRDefault="009A1BEA">
      <w:pPr>
        <w:rPr>
          <w:ins w:id="128" w:author="Kelli Johnson" w:date="2015-08-06T08:42:00Z"/>
        </w:rPr>
      </w:pPr>
      <w:ins w:id="129" w:author="Kelli Johnson" w:date="2015-08-06T08:24:00Z">
        <w:r>
          <w:t>Pacific hake (</w:t>
        </w:r>
        <w:proofErr w:type="spellStart"/>
        <w:r>
          <w:rPr>
            <w:i/>
          </w:rPr>
          <w:t>Merluccius</w:t>
        </w:r>
        <w:proofErr w:type="spellEnd"/>
        <w:r>
          <w:rPr>
            <w:i/>
          </w:rPr>
          <w:t xml:space="preserve"> </w:t>
        </w:r>
        <w:proofErr w:type="spellStart"/>
        <w:r>
          <w:rPr>
            <w:i/>
          </w:rPr>
          <w:t>productus</w:t>
        </w:r>
        <w:proofErr w:type="spellEnd"/>
        <w:r>
          <w:t xml:space="preserve">) is a </w:t>
        </w:r>
      </w:ins>
      <w:ins w:id="130" w:author="Kelli Johnson" w:date="2015-08-06T08:27:00Z">
        <w:r>
          <w:t xml:space="preserve">semi-pelagic schooling species of commercial importance </w:t>
        </w:r>
      </w:ins>
      <w:ins w:id="131" w:author="Kelli Johnson" w:date="2015-08-06T08:28:00Z">
        <w:r>
          <w:t>to fisheries off of the US West Coast and Western Canada. Recent management includes an international treaty</w:t>
        </w:r>
      </w:ins>
      <w:ins w:id="132" w:author="Kelli Johnson" w:date="2015-08-06T08:29:00Z">
        <w:r>
          <w:t xml:space="preserve"> informed by annual stock assessments conducted using SS</w:t>
        </w:r>
      </w:ins>
      <w:ins w:id="133" w:author="Kelli Johnson" w:date="2015-08-06T08:30:00Z">
        <w:r>
          <w:t xml:space="preserve">. </w:t>
        </w:r>
      </w:ins>
      <w:ins w:id="134" w:author="Kelli Johnson" w:date="2015-08-06T08:35:00Z">
        <w:r w:rsidR="00D33D4B">
          <w:t xml:space="preserve">Data used in the assessment includes catches </w:t>
        </w:r>
      </w:ins>
      <w:ins w:id="135" w:author="Kelli Johnson" w:date="2015-08-06T08:36:00Z">
        <w:r w:rsidR="00D33D4B">
          <w:t xml:space="preserve">from 1966 to 2014, an </w:t>
        </w:r>
      </w:ins>
      <w:ins w:id="136" w:author="Kelli Johnson" w:date="2015-08-06T08:38:00Z">
        <w:r w:rsidR="00D33D4B">
          <w:t>intermittent</w:t>
        </w:r>
      </w:ins>
      <w:ins w:id="137" w:author="Kelli Johnson" w:date="2015-08-06T08:36:00Z">
        <w:r w:rsidR="00D33D4B">
          <w:t xml:space="preserve"> acoustic survey </w:t>
        </w:r>
      </w:ins>
      <w:ins w:id="138" w:author="Kelli Johnson" w:date="2015-08-06T08:38:00Z">
        <w:r w:rsidR="00D33D4B">
          <w:t>conducted between</w:t>
        </w:r>
      </w:ins>
      <w:ins w:id="139" w:author="Kelli Johnson" w:date="2015-08-06T08:36:00Z">
        <w:r w:rsidR="00D33D4B">
          <w:t xml:space="preserve"> 1995 </w:t>
        </w:r>
      </w:ins>
      <w:ins w:id="140" w:author="Kelli Johnson" w:date="2015-08-06T08:38:00Z">
        <w:r w:rsidR="00D33D4B">
          <w:t xml:space="preserve">and </w:t>
        </w:r>
      </w:ins>
      <w:ins w:id="141" w:author="Kelli Johnson" w:date="2015-08-06T08:36:00Z">
        <w:r w:rsidR="00D33D4B">
          <w:t xml:space="preserve">2013, </w:t>
        </w:r>
      </w:ins>
      <w:ins w:id="142" w:author="Kelli Johnson" w:date="2015-08-06T08:39:00Z">
        <w:r w:rsidR="00D33D4B">
          <w:t>10 years of survey age</w:t>
        </w:r>
      </w:ins>
      <w:ins w:id="143" w:author="Kelli Johnson" w:date="2015-08-06T08:41:00Z">
        <w:r w:rsidR="00D33D4B">
          <w:t>-composition</w:t>
        </w:r>
      </w:ins>
      <w:ins w:id="144" w:author="Kelli Johnson" w:date="2015-08-06T08:39:00Z">
        <w:r w:rsidR="00D33D4B">
          <w:t xml:space="preserve"> samples, and </w:t>
        </w:r>
      </w:ins>
      <w:ins w:id="145" w:author="Kelli Johnson" w:date="2015-08-06T08:40:00Z">
        <w:r w:rsidR="00D33D4B">
          <w:t xml:space="preserve">‘empirical’ </w:t>
        </w:r>
      </w:ins>
      <w:ins w:id="146" w:author="Kelli Johnson" w:date="2015-08-06T08:44:00Z">
        <w:r w:rsidR="00C616C4">
          <w:t xml:space="preserve">fishery </w:t>
        </w:r>
      </w:ins>
      <w:ins w:id="147" w:author="Kelli Johnson" w:date="2015-08-06T08:40:00Z">
        <w:r w:rsidR="00D33D4B">
          <w:t>weight-at-age data</w:t>
        </w:r>
      </w:ins>
      <w:ins w:id="148" w:author="Kelli Johnson" w:date="2015-08-06T08:41:00Z">
        <w:r w:rsidR="00D33D4B">
          <w:t>, which are assumed to be known without error (Taylor et al., 2015)</w:t>
        </w:r>
      </w:ins>
      <w:ins w:id="149" w:author="Kelli Johnson" w:date="2015-08-06T08:40:00Z">
        <w:r w:rsidR="00D33D4B">
          <w:t>.</w:t>
        </w:r>
      </w:ins>
    </w:p>
    <w:p w:rsidR="00C616C4" w:rsidRPr="000B4A6E" w:rsidRDefault="00C616C4">
      <w:pPr>
        <w:rPr>
          <w:ins w:id="150" w:author="Kelli Johnson" w:date="2015-08-06T08:42:00Z"/>
          <w:i/>
        </w:rPr>
      </w:pPr>
      <w:ins w:id="151" w:author="Kelli Johnson" w:date="2015-08-06T08:42:00Z">
        <w:r w:rsidRPr="000B4A6E">
          <w:rPr>
            <w:i/>
          </w:rPr>
          <w:lastRenderedPageBreak/>
          <w:t>Model application</w:t>
        </w:r>
      </w:ins>
    </w:p>
    <w:p w:rsidR="009A1BEA" w:rsidRDefault="00C14762">
      <w:pPr>
        <w:rPr>
          <w:ins w:id="152" w:author="Kelli Johnson" w:date="2015-09-02T13:51:00Z"/>
        </w:rPr>
      </w:pPr>
      <w:ins w:id="153" w:author="Kelli Johnson" w:date="2015-09-02T13:40:00Z">
        <w:r>
          <w:t xml:space="preserve">Two assessment models were fit to data </w:t>
        </w:r>
        <w:r>
          <w:t>for Pacific hake</w:t>
        </w:r>
      </w:ins>
      <w:ins w:id="154" w:author="Kelli Johnson" w:date="2015-09-02T13:41:00Z">
        <w:r>
          <w:t>, where each model used a different approach to data-weighting: (</w:t>
        </w:r>
        <w:proofErr w:type="spellStart"/>
        <w:r>
          <w:t>i</w:t>
        </w:r>
        <w:proofErr w:type="spellEnd"/>
        <w:proofErr w:type="gramStart"/>
        <w:r>
          <w:t xml:space="preserve">) </w:t>
        </w:r>
      </w:ins>
      <w:ins w:id="155" w:author="Kelli Johnson" w:date="2015-09-02T13:40:00Z">
        <w:r>
          <w:t>,</w:t>
        </w:r>
        <w:proofErr w:type="gramEnd"/>
        <w:r>
          <w:t xml:space="preserve"> </w:t>
        </w:r>
      </w:ins>
      <w:ins w:id="156" w:author="Kelli Johnson" w:date="2015-09-02T13:41:00Z">
        <w:r>
          <w:t>M</w:t>
        </w:r>
      </w:ins>
      <w:ins w:id="157" w:author="Kelli Johnson" w:date="2015-09-02T13:40:00Z">
        <w:r>
          <w:t>cAllister-</w:t>
        </w:r>
        <w:proofErr w:type="spellStart"/>
        <w:r>
          <w:t>Ianelli</w:t>
        </w:r>
        <w:proofErr w:type="spellEnd"/>
        <w:r>
          <w:t xml:space="preserve"> </w:t>
        </w:r>
      </w:ins>
      <w:ins w:id="158" w:author="Kelli Johnson" w:date="2015-09-02T13:41:00Z">
        <w:r>
          <w:t>(1997)</w:t>
        </w:r>
      </w:ins>
      <w:ins w:id="159" w:author="Kelli Johnson" w:date="2015-09-02T13:42:00Z">
        <w:r>
          <w:t xml:space="preserve"> and (ii) DM.</w:t>
        </w:r>
        <w:r w:rsidR="004456D1">
          <w:t xml:space="preserve"> </w:t>
        </w:r>
      </w:ins>
      <w:ins w:id="160" w:author="Kelli Johnson" w:date="2015-09-02T16:38:00Z">
        <w:r w:rsidR="008A2439" w:rsidRPr="008A2439">
          <w:rPr>
            <w:highlight w:val="yellow"/>
            <w:rPrChange w:id="161" w:author="Kelli Johnson" w:date="2015-09-02T16:38:00Z">
              <w:rPr/>
            </w:rPrChange>
          </w:rPr>
          <w:t>Specify the McAllister-</w:t>
        </w:r>
        <w:proofErr w:type="spellStart"/>
        <w:r w:rsidR="008A2439" w:rsidRPr="008A2439">
          <w:rPr>
            <w:highlight w:val="yellow"/>
            <w:rPrChange w:id="162" w:author="Kelli Johnson" w:date="2015-09-02T16:38:00Z">
              <w:rPr/>
            </w:rPrChange>
          </w:rPr>
          <w:t>Ianelli</w:t>
        </w:r>
        <w:proofErr w:type="spellEnd"/>
        <w:r w:rsidR="008A2439" w:rsidRPr="008A2439">
          <w:rPr>
            <w:highlight w:val="yellow"/>
            <w:rPrChange w:id="163" w:author="Kelli Johnson" w:date="2015-09-02T16:38:00Z">
              <w:rPr/>
            </w:rPrChange>
          </w:rPr>
          <w:t xml:space="preserve"> approach</w:t>
        </w:r>
        <w:r w:rsidR="008A2439">
          <w:t xml:space="preserve">. </w:t>
        </w:r>
      </w:ins>
    </w:p>
    <w:p w:rsidR="004456D1" w:rsidRPr="004456D1" w:rsidRDefault="004456D1">
      <w:pPr>
        <w:rPr>
          <w:ins w:id="164" w:author="Kelli Johnson" w:date="2015-09-02T13:51:00Z"/>
          <w:i/>
          <w:rPrChange w:id="165" w:author="Kelli Johnson" w:date="2015-09-02T13:51:00Z">
            <w:rPr>
              <w:ins w:id="166" w:author="Kelli Johnson" w:date="2015-09-02T13:51:00Z"/>
            </w:rPr>
          </w:rPrChange>
        </w:rPr>
      </w:pPr>
      <w:ins w:id="167" w:author="Kelli Johnson" w:date="2015-09-02T13:51:00Z">
        <w:r w:rsidRPr="004456D1">
          <w:rPr>
            <w:i/>
            <w:rPrChange w:id="168" w:author="Kelli Johnson" w:date="2015-09-02T13:51:00Z">
              <w:rPr/>
            </w:rPrChange>
          </w:rPr>
          <w:t>Simulation testing</w:t>
        </w:r>
      </w:ins>
    </w:p>
    <w:p w:rsidR="004456D1" w:rsidRDefault="004456D1">
      <w:pPr>
        <w:rPr>
          <w:ins w:id="169" w:author="Kelli Johnson" w:date="2015-09-02T13:52:00Z"/>
        </w:rPr>
      </w:pPr>
      <w:ins w:id="170" w:author="Kelli Johnson" w:date="2015-09-02T13:51:00Z">
        <w:r>
          <w:t xml:space="preserve">The performance of the DM distribution inside SS was explored using simulated data. </w:t>
        </w:r>
      </w:ins>
      <w:ins w:id="171" w:author="Kelli Johnson" w:date="2015-09-02T16:39:00Z">
        <w:r w:rsidR="008A2439" w:rsidRPr="008A2439">
          <w:rPr>
            <w:highlight w:val="yellow"/>
            <w:rPrChange w:id="172" w:author="Kelli Johnson" w:date="2015-09-02T16:39:00Z">
              <w:rPr/>
            </w:rPrChange>
          </w:rPr>
          <w:t>Specify the simulation scenarios, operating models, and estimation methods.</w:t>
        </w:r>
      </w:ins>
    </w:p>
    <w:p w:rsidR="00E93B67" w:rsidRDefault="00E93B67" w:rsidP="00E93B67">
      <w:pPr>
        <w:rPr>
          <w:ins w:id="173" w:author="Kelli Johnson" w:date="2015-09-02T14:01:00Z"/>
          <w:i/>
        </w:rPr>
      </w:pPr>
      <w:ins w:id="174" w:author="Kelli Johnson" w:date="2015-09-02T14:01:00Z">
        <w:r>
          <w:rPr>
            <w:i/>
          </w:rPr>
          <w:t>Model evaluation</w:t>
        </w:r>
      </w:ins>
    </w:p>
    <w:p w:rsidR="00E93B67" w:rsidRDefault="00E93B67" w:rsidP="00E93B67">
      <w:pPr>
        <w:rPr>
          <w:ins w:id="175" w:author="Kelli Johnson" w:date="2015-09-02T16:39:00Z"/>
        </w:rPr>
      </w:pPr>
      <w:ins w:id="176" w:author="Kelli Johnson" w:date="2015-09-02T14:01:00Z">
        <w:r>
          <w:t>Estimation procedures were evaluated by comparing estimated parameters and derived quantities of interest to management to their</w:t>
        </w:r>
      </w:ins>
      <w:ins w:id="177" w:author="Kelli Johnson" w:date="2015-09-02T14:02:00Z">
        <w:r w:rsidR="007D46AD">
          <w:t xml:space="preserve"> true values from as defined in the operating model. Estimation error was quantified using relative error (</w:t>
        </w:r>
      </w:ins>
      <m:oMath>
        <m:r>
          <w:ins w:id="178" w:author="Kelli Johnson" w:date="2015-09-02T16:36:00Z">
            <w:rPr>
              <w:rFonts w:ascii="Cambria Math" w:eastAsiaTheme="minorEastAsia" w:hAnsi="Cambria Math"/>
            </w:rPr>
            <m:t>RE</m:t>
          </w:ins>
        </m:r>
        <m:r>
          <w:ins w:id="179" w:author="Kelli Johnson" w:date="2015-09-02T14:04:00Z">
            <w:rPr>
              <w:rFonts w:ascii="Cambria Math" w:hAnsi="Cambria Math"/>
            </w:rPr>
            <m:t>=</m:t>
          </w:ins>
        </m:r>
        <m:f>
          <m:fPr>
            <m:type m:val="lin"/>
            <m:ctrlPr>
              <w:ins w:id="180" w:author="Kelli Johnson" w:date="2015-09-02T14:05:00Z">
                <w:rPr>
                  <w:rFonts w:ascii="Cambria Math" w:hAnsi="Cambria Math"/>
                  <w:i/>
                </w:rPr>
              </w:ins>
            </m:ctrlPr>
          </m:fPr>
          <m:num>
            <m:d>
              <m:dPr>
                <m:ctrlPr>
                  <w:ins w:id="181" w:author="Kelli Johnson" w:date="2015-09-02T14:05:00Z">
                    <w:rPr>
                      <w:rFonts w:ascii="Cambria Math" w:hAnsi="Cambria Math"/>
                      <w:i/>
                    </w:rPr>
                  </w:ins>
                </m:ctrlPr>
              </m:dPr>
              <m:e>
                <m:acc>
                  <m:accPr>
                    <m:ctrlPr>
                      <w:ins w:id="182" w:author="Kelli Johnson" w:date="2015-09-02T14:05:00Z">
                        <w:rPr>
                          <w:rFonts w:ascii="Cambria Math" w:hAnsi="Cambria Math"/>
                          <w:i/>
                        </w:rPr>
                      </w:ins>
                    </m:ctrlPr>
                  </m:accPr>
                  <m:e>
                    <m:r>
                      <w:ins w:id="183" w:author="Kelli Johnson" w:date="2015-09-02T14:05:00Z">
                        <w:rPr>
                          <w:rFonts w:ascii="Cambria Math" w:hAnsi="Cambria Math"/>
                        </w:rPr>
                        <m:t>P</m:t>
                      </w:ins>
                    </m:r>
                  </m:e>
                </m:acc>
                <m:r>
                  <w:ins w:id="184" w:author="Kelli Johnson" w:date="2015-09-02T14:05:00Z">
                    <w:rPr>
                      <w:rFonts w:ascii="Cambria Math" w:hAnsi="Cambria Math"/>
                    </w:rPr>
                    <m:t>-P</m:t>
                  </w:ins>
                </m:r>
              </m:e>
            </m:d>
          </m:num>
          <m:den>
            <m:r>
              <w:ins w:id="185" w:author="Kelli Johnson" w:date="2015-09-02T14:05:00Z">
                <w:rPr>
                  <w:rFonts w:ascii="Cambria Math" w:hAnsi="Cambria Math"/>
                </w:rPr>
                <m:t>P</m:t>
              </w:ins>
            </m:r>
          </m:den>
        </m:f>
      </m:oMath>
      <w:ins w:id="186" w:author="Kelli Johnson" w:date="2015-09-02T14:05:00Z">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ins>
      <w:ins w:id="187" w:author="Kelli Johnson" w:date="2015-09-02T14:06:00Z">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ins>
      <w:ins w:id="188" w:author="Kelli Johnson" w:date="2015-09-02T14:02:00Z">
        <w:r w:rsidR="007D46AD">
          <w:t>).</w:t>
        </w:r>
      </w:ins>
      <w:ins w:id="189" w:author="Kelli Johnson" w:date="2015-09-02T14:06:00Z">
        <w:r w:rsidR="007D46AD">
          <w:t xml:space="preserve"> </w:t>
        </w:r>
      </w:ins>
    </w:p>
    <w:p w:rsidR="00327277" w:rsidRPr="00E93B67" w:rsidRDefault="00327277" w:rsidP="00E93B67">
      <w:pPr>
        <w:rPr>
          <w:ins w:id="190" w:author="Kelli Johnson" w:date="2015-08-06T08:17:00Z"/>
        </w:rPr>
      </w:pPr>
      <w:ins w:id="191" w:author="Kelli Johnson" w:date="2015-09-02T16:39:00Z">
        <w:r w:rsidRPr="00327277">
          <w:rPr>
            <w:highlight w:val="yellow"/>
            <w:rPrChange w:id="192" w:author="Kelli Johnson" w:date="2015-09-02T16:40:00Z">
              <w:rPr/>
            </w:rPrChange>
          </w:rPr>
          <w:t>Explain ESS across models compared to the true.</w:t>
        </w:r>
      </w:ins>
      <w:bookmarkStart w:id="193" w:name="_GoBack"/>
      <w:bookmarkEnd w:id="193"/>
    </w:p>
    <w:p w:rsidR="003A63B5" w:rsidRPr="003A63B5" w:rsidRDefault="003A63B5">
      <w:pPr>
        <w:rPr>
          <w:ins w:id="194" w:author="Kelli Johnson" w:date="2015-08-06T08:17:00Z"/>
          <w:b/>
        </w:rPr>
      </w:pPr>
      <w:ins w:id="195" w:author="Kelli Johnson" w:date="2015-08-06T08:17:00Z">
        <w:r w:rsidRPr="003A63B5">
          <w:rPr>
            <w:b/>
          </w:rPr>
          <w:t>Results</w:t>
        </w:r>
      </w:ins>
    </w:p>
    <w:p w:rsidR="003A63B5" w:rsidRDefault="00E93B67">
      <w:pPr>
        <w:rPr>
          <w:ins w:id="196" w:author="Kelli Johnson" w:date="2015-09-02T14:06:00Z"/>
        </w:rPr>
      </w:pPr>
      <w:ins w:id="197" w:author="Kelli Johnson" w:date="2015-09-02T13:57:00Z">
        <w:r>
          <w:t>Simulation</w:t>
        </w:r>
      </w:ins>
    </w:p>
    <w:p w:rsidR="007D46AD" w:rsidRDefault="007D46AD">
      <w:pPr>
        <w:rPr>
          <w:ins w:id="198" w:author="Kelli Johnson" w:date="2015-09-02T13:57:00Z"/>
        </w:rPr>
      </w:pPr>
    </w:p>
    <w:p w:rsidR="00E93B67" w:rsidRDefault="00E93B67">
      <w:pPr>
        <w:rPr>
          <w:ins w:id="199" w:author="Kelli Johnson" w:date="2015-09-02T13:58:00Z"/>
        </w:rPr>
      </w:pPr>
      <w:ins w:id="200" w:author="Kelli Johnson" w:date="2015-09-02T13:58:00Z">
        <w:r>
          <w:t>Effective sample size</w:t>
        </w:r>
      </w:ins>
    </w:p>
    <w:p w:rsidR="00E93B67" w:rsidRDefault="00E93B67">
      <w:pPr>
        <w:rPr>
          <w:ins w:id="201" w:author="Kelli Johnson" w:date="2015-08-06T08:17:00Z"/>
        </w:rPr>
      </w:pPr>
    </w:p>
    <w:p w:rsidR="003A63B5" w:rsidRPr="003A63B5" w:rsidRDefault="003A63B5">
      <w:pPr>
        <w:rPr>
          <w:ins w:id="202" w:author="Kelli Johnson" w:date="2015-08-06T08:17:00Z"/>
          <w:b/>
        </w:rPr>
      </w:pPr>
      <w:ins w:id="203" w:author="Kelli Johnson" w:date="2015-08-06T08:17:00Z">
        <w:r w:rsidRPr="003A63B5">
          <w:rPr>
            <w:b/>
          </w:rPr>
          <w:t>Discussion</w:t>
        </w:r>
      </w:ins>
    </w:p>
    <w:p w:rsidR="003A63B5" w:rsidRDefault="003A63B5">
      <w:pPr>
        <w:rPr>
          <w:ins w:id="204" w:author="Kelli Johnson" w:date="2015-08-06T08:17:00Z"/>
        </w:rPr>
      </w:pPr>
    </w:p>
    <w:p w:rsidR="003A63B5" w:rsidRPr="003A63B5" w:rsidRDefault="003A63B5">
      <w:pPr>
        <w:rPr>
          <w:ins w:id="205" w:author="Kelli Johnson" w:date="2015-08-06T08:17:00Z"/>
          <w:b/>
        </w:rPr>
      </w:pPr>
      <w:ins w:id="206" w:author="Kelli Johnson" w:date="2015-08-06T08:17:00Z">
        <w:r w:rsidRPr="003A63B5">
          <w:rPr>
            <w:b/>
          </w:rPr>
          <w:t>Acknowledgements</w:t>
        </w:r>
      </w:ins>
    </w:p>
    <w:p w:rsidR="003A63B5" w:rsidRDefault="003A63B5">
      <w:pPr>
        <w:rPr>
          <w:ins w:id="207" w:author="Kelli Johnson" w:date="2015-08-06T08:17:00Z"/>
        </w:rPr>
      </w:pPr>
    </w:p>
    <w:p w:rsidR="003A63B5" w:rsidRPr="003A63B5" w:rsidRDefault="003A63B5">
      <w:pPr>
        <w:rPr>
          <w:ins w:id="208" w:author="Kelli Johnson" w:date="2015-08-06T08:17:00Z"/>
          <w:b/>
        </w:rPr>
      </w:pPr>
      <w:ins w:id="209" w:author="Kelli Johnson" w:date="2015-08-06T08:17:00Z">
        <w:r w:rsidRPr="003A63B5">
          <w:rPr>
            <w:b/>
          </w:rPr>
          <w:t>References</w:t>
        </w:r>
      </w:ins>
    </w:p>
    <w:p w:rsidR="00020425" w:rsidRDefault="001B4A6C" w:rsidP="00D33D4B">
      <w:pPr>
        <w:spacing w:line="240" w:lineRule="auto"/>
        <w:ind w:left="720" w:hanging="720"/>
        <w:rPr>
          <w:ins w:id="210" w:author="Kelli Johnson" w:date="2015-08-06T09:01:00Z"/>
        </w:rPr>
      </w:pPr>
      <w:proofErr w:type="gramStart"/>
      <w:ins w:id="211" w:author="Kelli Johnson" w:date="2015-08-06T09:01:00Z">
        <w:r>
          <w:lastRenderedPageBreak/>
          <w:t>Francis, R.I.</w:t>
        </w:r>
        <w:r w:rsidR="00020425">
          <w:t>C.C. 2011.</w:t>
        </w:r>
        <w:proofErr w:type="gramEnd"/>
        <w:r w:rsidR="00020425">
          <w:t xml:space="preserve"> Data weighting in statistical fisheries stock assessment models. </w:t>
        </w:r>
        <w:proofErr w:type="gramStart"/>
        <w:r w:rsidR="00020425">
          <w:t>Can</w:t>
        </w:r>
      </w:ins>
      <w:ins w:id="212" w:author="Kelli Johnson" w:date="2015-09-02T12:55:00Z">
        <w:r w:rsidR="0092135A">
          <w:t>.</w:t>
        </w:r>
      </w:ins>
      <w:ins w:id="213" w:author="Kelli Johnson" w:date="2015-08-06T09:01:00Z">
        <w:r w:rsidR="00020425">
          <w:t xml:space="preserve"> J</w:t>
        </w:r>
      </w:ins>
      <w:ins w:id="214" w:author="Kelli Johnson" w:date="2015-09-02T12:55:00Z">
        <w:r w:rsidR="0092135A">
          <w:t>.</w:t>
        </w:r>
      </w:ins>
      <w:ins w:id="215" w:author="Kelli Johnson" w:date="2015-08-06T09:01:00Z">
        <w:r w:rsidR="00020425">
          <w:t xml:space="preserve"> Fish</w:t>
        </w:r>
      </w:ins>
      <w:ins w:id="216" w:author="Kelli Johnson" w:date="2015-09-02T12:55:00Z">
        <w:r w:rsidR="0092135A">
          <w:t>.</w:t>
        </w:r>
      </w:ins>
      <w:proofErr w:type="gramEnd"/>
      <w:ins w:id="217" w:author="Kelli Johnson" w:date="2015-08-06T09:01:00Z">
        <w:r w:rsidR="00020425">
          <w:t xml:space="preserve"> </w:t>
        </w:r>
        <w:proofErr w:type="spellStart"/>
        <w:proofErr w:type="gramStart"/>
        <w:r w:rsidR="00020425">
          <w:t>Aquat</w:t>
        </w:r>
      </w:ins>
      <w:proofErr w:type="spellEnd"/>
      <w:ins w:id="218" w:author="Kelli Johnson" w:date="2015-09-02T12:55:00Z">
        <w:r w:rsidR="0092135A">
          <w:t>.</w:t>
        </w:r>
      </w:ins>
      <w:proofErr w:type="gramEnd"/>
      <w:ins w:id="219" w:author="Kelli Johnson" w:date="2015-08-06T09:01:00Z">
        <w:r w:rsidR="00020425">
          <w:t xml:space="preserve"> Sci. 68</w:t>
        </w:r>
      </w:ins>
      <w:ins w:id="220" w:author="Kelli Johnson" w:date="2015-09-02T12:56:00Z">
        <w:r w:rsidR="0092135A">
          <w:t>,</w:t>
        </w:r>
      </w:ins>
      <w:ins w:id="221" w:author="Kelli Johnson" w:date="2015-08-06T09:01:00Z">
        <w:r w:rsidR="00020425">
          <w:t xml:space="preserve"> 1124-1138.</w:t>
        </w:r>
      </w:ins>
    </w:p>
    <w:p w:rsidR="004456D1" w:rsidRDefault="004456D1" w:rsidP="00D33D4B">
      <w:pPr>
        <w:spacing w:line="240" w:lineRule="auto"/>
        <w:ind w:left="720" w:hanging="720"/>
        <w:rPr>
          <w:ins w:id="222" w:author="Kelli Johnson" w:date="2015-09-02T13:47:00Z"/>
        </w:rPr>
      </w:pPr>
      <w:proofErr w:type="gramStart"/>
      <w:ins w:id="223" w:author="Kelli Johnson" w:date="2015-09-02T13:47:00Z">
        <w:r>
          <w:t>Francis, R.I.C.C. 201</w:t>
        </w:r>
        <w:r>
          <w:t>4.</w:t>
        </w:r>
        <w:proofErr w:type="gramEnd"/>
        <w:r>
          <w:t xml:space="preserve"> </w:t>
        </w:r>
        <w:proofErr w:type="gramStart"/>
        <w:r>
          <w:t>Replacing the multinomial in stock assessment models: a first step.</w:t>
        </w:r>
        <w:proofErr w:type="gramEnd"/>
        <w:r>
          <w:t xml:space="preserve"> </w:t>
        </w:r>
        <w:proofErr w:type="gramStart"/>
        <w:r>
          <w:t>Fish.</w:t>
        </w:r>
        <w:proofErr w:type="gramEnd"/>
        <w:r>
          <w:t xml:space="preserve"> Res. </w:t>
        </w:r>
      </w:ins>
      <w:ins w:id="224" w:author="Kelli Johnson" w:date="2015-09-02T13:48:00Z">
        <w:r>
          <w:t>151, 70-84.</w:t>
        </w:r>
      </w:ins>
    </w:p>
    <w:p w:rsidR="0092135A" w:rsidRDefault="001B4A6C" w:rsidP="00D33D4B">
      <w:pPr>
        <w:spacing w:line="240" w:lineRule="auto"/>
        <w:ind w:left="720" w:hanging="720"/>
        <w:rPr>
          <w:ins w:id="225" w:author="Kelli Johnson" w:date="2015-09-02T12:52:00Z"/>
        </w:rPr>
      </w:pPr>
      <w:proofErr w:type="spellStart"/>
      <w:proofErr w:type="gramStart"/>
      <w:ins w:id="226" w:author="Kelli Johnson" w:date="2015-09-02T12:52:00Z">
        <w:r>
          <w:t>Hulson</w:t>
        </w:r>
        <w:proofErr w:type="spellEnd"/>
        <w:r>
          <w:t xml:space="preserve">, P.-J.F., </w:t>
        </w:r>
        <w:proofErr w:type="spellStart"/>
        <w:r>
          <w:t>Hanselman</w:t>
        </w:r>
        <w:proofErr w:type="spellEnd"/>
        <w:r>
          <w:t>, D.</w:t>
        </w:r>
        <w:r w:rsidR="0092135A">
          <w:t>H., Quinn, T.J., II.</w:t>
        </w:r>
        <w:proofErr w:type="gramEnd"/>
        <w:r w:rsidR="0092135A">
          <w:t xml:space="preserve"> 2012. Determining effective sample size in integrated age-structured assessment models. ICES J</w:t>
        </w:r>
      </w:ins>
      <w:ins w:id="227" w:author="Kelli Johnson" w:date="2015-09-02T12:55:00Z">
        <w:r w:rsidR="0092135A">
          <w:t>.</w:t>
        </w:r>
      </w:ins>
      <w:ins w:id="228" w:author="Kelli Johnson" w:date="2015-09-02T12:52:00Z">
        <w:r w:rsidR="0092135A">
          <w:t xml:space="preserve"> Mar</w:t>
        </w:r>
      </w:ins>
      <w:ins w:id="229" w:author="Kelli Johnson" w:date="2015-09-02T12:55:00Z">
        <w:r w:rsidR="0092135A">
          <w:t>.</w:t>
        </w:r>
      </w:ins>
      <w:ins w:id="230" w:author="Kelli Johnson" w:date="2015-09-02T12:52:00Z">
        <w:r w:rsidR="0092135A">
          <w:t xml:space="preserve"> Sci</w:t>
        </w:r>
      </w:ins>
      <w:ins w:id="231" w:author="Kelli Johnson" w:date="2015-09-02T12:55:00Z">
        <w:r w:rsidR="0092135A">
          <w:t>.</w:t>
        </w:r>
      </w:ins>
      <w:ins w:id="232" w:author="Kelli Johnson" w:date="2015-09-02T12:52:00Z">
        <w:r w:rsidR="0092135A">
          <w:t xml:space="preserve"> 69</w:t>
        </w:r>
      </w:ins>
      <w:ins w:id="233" w:author="Kelli Johnson" w:date="2015-09-02T12:55:00Z">
        <w:r w:rsidR="0092135A">
          <w:t>,</w:t>
        </w:r>
      </w:ins>
      <w:ins w:id="234" w:author="Kelli Johnson" w:date="2015-09-02T12:52:00Z">
        <w:r w:rsidR="0092135A">
          <w:t xml:space="preserve"> 281-292.</w:t>
        </w:r>
      </w:ins>
    </w:p>
    <w:p w:rsidR="0032311B" w:rsidRDefault="0032311B" w:rsidP="00D33D4B">
      <w:pPr>
        <w:spacing w:line="240" w:lineRule="auto"/>
        <w:ind w:left="720" w:hanging="720"/>
        <w:rPr>
          <w:ins w:id="235" w:author="Kelli Johnson" w:date="2015-09-02T15:41:00Z"/>
        </w:rPr>
      </w:pPr>
      <w:proofErr w:type="spellStart"/>
      <w:ins w:id="236" w:author="Kelli Johnson" w:date="2015-09-02T15:41:00Z">
        <w:r>
          <w:t>Legault</w:t>
        </w:r>
        <w:proofErr w:type="spellEnd"/>
        <w:r>
          <w:t xml:space="preserve">, C.M. 2014. </w:t>
        </w:r>
        <w:proofErr w:type="gramStart"/>
        <w:r>
          <w:t>The ability of two age composition error distributions to estimate selectivity and spawning stock biomass in simulated stock assessments.</w:t>
        </w:r>
        <w:proofErr w:type="gramEnd"/>
        <w:r>
          <w:t xml:space="preserve"> </w:t>
        </w:r>
        <w:proofErr w:type="gramStart"/>
        <w:r>
          <w:t>Fish.</w:t>
        </w:r>
        <w:proofErr w:type="gramEnd"/>
        <w:r>
          <w:t xml:space="preserve"> Res. 158, 172-180.</w:t>
        </w:r>
      </w:ins>
    </w:p>
    <w:p w:rsidR="006D56A3" w:rsidRDefault="006D56A3" w:rsidP="00D33D4B">
      <w:pPr>
        <w:spacing w:line="240" w:lineRule="auto"/>
        <w:ind w:left="720" w:hanging="720"/>
        <w:rPr>
          <w:ins w:id="237" w:author="Kelli Johnson" w:date="2015-09-02T13:20:00Z"/>
        </w:rPr>
      </w:pPr>
      <w:ins w:id="238" w:author="Kelli Johnson" w:date="2015-09-02T13:20:00Z">
        <w:r>
          <w:t xml:space="preserve">McAllister, M.K., </w:t>
        </w:r>
        <w:proofErr w:type="spellStart"/>
        <w:r>
          <w:t>Ianelli</w:t>
        </w:r>
        <w:proofErr w:type="spellEnd"/>
        <w:r>
          <w:t>, J.N. 1997.</w:t>
        </w:r>
      </w:ins>
      <w:ins w:id="239" w:author="Kelli Johnson" w:date="2015-09-02T13:24:00Z">
        <w:r w:rsidR="001B4A6C">
          <w:t xml:space="preserve"> </w:t>
        </w:r>
      </w:ins>
      <w:proofErr w:type="gramStart"/>
      <w:ins w:id="240" w:author="Kelli Johnson" w:date="2015-09-02T13:25:00Z">
        <w:r w:rsidR="001B4A6C">
          <w:t xml:space="preserve">Bayesian stock assessment using catch-age data </w:t>
        </w:r>
        <w:proofErr w:type="spellStart"/>
        <w:r w:rsidR="001B4A6C">
          <w:t>nd</w:t>
        </w:r>
        <w:proofErr w:type="spellEnd"/>
        <w:r w:rsidR="001B4A6C">
          <w:t xml:space="preserve"> the sampling </w:t>
        </w:r>
      </w:ins>
      <w:ins w:id="241" w:author="Kelli Johnson" w:date="2015-09-02T13:26:00Z">
        <w:r w:rsidR="001B4A6C">
          <w:t>–</w:t>
        </w:r>
      </w:ins>
      <w:ins w:id="242" w:author="Kelli Johnson" w:date="2015-09-02T13:25:00Z">
        <w:r w:rsidR="001B4A6C">
          <w:t xml:space="preserve"> importance </w:t>
        </w:r>
      </w:ins>
      <w:ins w:id="243" w:author="Kelli Johnson" w:date="2015-09-02T13:26:00Z">
        <w:r w:rsidR="001B4A6C">
          <w:t>resampling al</w:t>
        </w:r>
      </w:ins>
      <w:ins w:id="244" w:author="Kelli Johnson" w:date="2015-09-02T13:31:00Z">
        <w:r w:rsidR="00C14762">
          <w:t>gorithm.</w:t>
        </w:r>
        <w:proofErr w:type="gramEnd"/>
        <w:r w:rsidR="00C14762">
          <w:t xml:space="preserve"> </w:t>
        </w:r>
        <w:proofErr w:type="gramStart"/>
        <w:r w:rsidR="00C14762">
          <w:t xml:space="preserve">Can. J. </w:t>
        </w:r>
      </w:ins>
      <w:ins w:id="245" w:author="Kelli Johnson" w:date="2015-09-02T13:32:00Z">
        <w:r w:rsidR="00C14762">
          <w:t>Fish.</w:t>
        </w:r>
        <w:proofErr w:type="gramEnd"/>
        <w:r w:rsidR="00C14762">
          <w:t xml:space="preserve"> </w:t>
        </w:r>
        <w:proofErr w:type="spellStart"/>
        <w:proofErr w:type="gramStart"/>
        <w:r w:rsidR="00C14762">
          <w:t>Aquat</w:t>
        </w:r>
        <w:proofErr w:type="spellEnd"/>
        <w:r w:rsidR="00C14762">
          <w:t>.</w:t>
        </w:r>
        <w:proofErr w:type="gramEnd"/>
        <w:r w:rsidR="00C14762">
          <w:t xml:space="preserve"> Sci. 54, 284-300.</w:t>
        </w:r>
      </w:ins>
    </w:p>
    <w:p w:rsidR="00C14762" w:rsidRDefault="004456D1" w:rsidP="00D33D4B">
      <w:pPr>
        <w:spacing w:line="240" w:lineRule="auto"/>
        <w:ind w:left="720" w:hanging="720"/>
        <w:rPr>
          <w:ins w:id="246" w:author="Kelli Johnson" w:date="2015-09-02T13:38:00Z"/>
        </w:rPr>
      </w:pPr>
      <w:proofErr w:type="spellStart"/>
      <w:ins w:id="247" w:author="Kelli Johnson" w:date="2015-09-02T13:38:00Z">
        <w:r>
          <w:t>Methot</w:t>
        </w:r>
        <w:proofErr w:type="spellEnd"/>
        <w:r>
          <w:t>, R.D.,</w:t>
        </w:r>
        <w:r w:rsidR="00C14762">
          <w:t xml:space="preserve"> Wetzel, C.R. 2013. Stock Synthesis: a biological and statistical framework for fish stock assessment and fishery management. </w:t>
        </w:r>
        <w:proofErr w:type="gramStart"/>
        <w:r w:rsidR="00C14762">
          <w:t>Fish.</w:t>
        </w:r>
        <w:proofErr w:type="gramEnd"/>
        <w:r w:rsidR="00C14762">
          <w:t xml:space="preserve"> Res. 142, 86-99.</w:t>
        </w:r>
      </w:ins>
    </w:p>
    <w:p w:rsidR="004456D1" w:rsidRDefault="004456D1" w:rsidP="00D33D4B">
      <w:pPr>
        <w:spacing w:line="240" w:lineRule="auto"/>
        <w:ind w:left="720" w:hanging="720"/>
        <w:rPr>
          <w:ins w:id="248" w:author="Kelli Johnson" w:date="2015-09-02T13:44:00Z"/>
        </w:rPr>
      </w:pPr>
      <w:ins w:id="249" w:author="Kelli Johnson" w:date="2015-09-02T13:44:00Z">
        <w:r>
          <w:t xml:space="preserve">Stewart, I.J., Hamel, O.S. 2014. </w:t>
        </w:r>
        <w:proofErr w:type="gramStart"/>
        <w:r>
          <w:t>Bootstrapping of sample sizes for length- or age-composition data used in stock assessments.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71, 581-588.</w:t>
        </w:r>
      </w:ins>
    </w:p>
    <w:p w:rsidR="003A63B5" w:rsidRDefault="001B4A6C" w:rsidP="00D33D4B">
      <w:pPr>
        <w:spacing w:line="240" w:lineRule="auto"/>
        <w:ind w:left="720" w:hanging="720"/>
        <w:rPr>
          <w:ins w:id="250" w:author="Kelli Johnson" w:date="2015-08-06T08:32:00Z"/>
        </w:rPr>
      </w:pPr>
      <w:ins w:id="251" w:author="Kelli Johnson" w:date="2015-08-06T08:31:00Z">
        <w:r>
          <w:t>Taylor, I.</w:t>
        </w:r>
        <w:r w:rsidR="009A1BEA">
          <w:t>G., Grandin, C.</w:t>
        </w:r>
      </w:ins>
      <w:ins w:id="252" w:author="Kelli Johnson" w:date="2015-09-02T13:23:00Z">
        <w:r>
          <w:t>,</w:t>
        </w:r>
      </w:ins>
      <w:ins w:id="253" w:author="Kelli Johnson" w:date="2015-08-06T08:31:00Z">
        <w:r w:rsidR="009A1BEA">
          <w:t xml:space="preserve"> Hicks, A.C., Taylor, N.</w:t>
        </w:r>
        <w:r w:rsidR="00D33D4B">
          <w:t xml:space="preserve">, Cox, S. 2015. </w:t>
        </w:r>
        <w:proofErr w:type="gramStart"/>
        <w:r w:rsidR="00D33D4B">
          <w:t>Status of the Pacific Hake (whiting) stock in U.S. and Canadian waters in 2015.</w:t>
        </w:r>
        <w:proofErr w:type="gramEnd"/>
        <w:r w:rsidR="00D33D4B">
          <w:t xml:space="preserve"> </w:t>
        </w:r>
        <w:proofErr w:type="gramStart"/>
        <w:r w:rsidR="00D33D4B">
          <w:t xml:space="preserve">Prepared by the Joint Technical Committee of the U.S. and Canada </w:t>
        </w:r>
        <w:proofErr w:type="spellStart"/>
        <w:r w:rsidR="00D33D4B">
          <w:t>Packfic</w:t>
        </w:r>
        <w:proofErr w:type="spellEnd"/>
        <w:r w:rsidR="00D33D4B">
          <w:t xml:space="preserve"> Hake/Whiting Agreement; National Marine Fishery Service; Canada Department of Fisheries and Oceans.</w:t>
        </w:r>
        <w:proofErr w:type="gramEnd"/>
        <w:r w:rsidR="00D33D4B">
          <w:t xml:space="preserve"> </w:t>
        </w:r>
        <w:proofErr w:type="gramStart"/>
        <w:r w:rsidR="00D33D4B">
          <w:t>159 p</w:t>
        </w:r>
      </w:ins>
      <w:ins w:id="254" w:author="Kelli Johnson" w:date="2015-09-02T12:56:00Z">
        <w:r w:rsidR="0092135A">
          <w:t>p</w:t>
        </w:r>
      </w:ins>
      <w:ins w:id="255" w:author="Kelli Johnson" w:date="2015-08-06T08:31:00Z">
        <w:r w:rsidR="00D33D4B">
          <w:t>.</w:t>
        </w:r>
      </w:ins>
      <w:proofErr w:type="gramEnd"/>
    </w:p>
    <w:p w:rsidR="00D33D4B" w:rsidRDefault="00D33D4B" w:rsidP="00D33D4B">
      <w:pPr>
        <w:spacing w:line="240" w:lineRule="auto"/>
        <w:ind w:left="720" w:hanging="720"/>
        <w:rPr>
          <w:ins w:id="256" w:author="Kelli Johnson" w:date="2015-08-06T08:17:00Z"/>
        </w:rPr>
      </w:pPr>
    </w:p>
    <w:p w:rsidR="003A63B5" w:rsidRPr="003A63B5" w:rsidRDefault="003A63B5">
      <w:pPr>
        <w:rPr>
          <w:ins w:id="257" w:author="Kelli Johnson" w:date="2015-08-06T08:17:00Z"/>
          <w:b/>
        </w:rPr>
      </w:pPr>
      <w:ins w:id="258" w:author="Kelli Johnson" w:date="2015-08-06T08:17:00Z">
        <w:r w:rsidRPr="003A63B5">
          <w:rPr>
            <w:b/>
          </w:rPr>
          <w:t>Tables</w:t>
        </w:r>
      </w:ins>
    </w:p>
    <w:p w:rsidR="003A63B5" w:rsidRDefault="008A2439" w:rsidP="008A2439">
      <w:pPr>
        <w:pStyle w:val="ListParagraph"/>
        <w:numPr>
          <w:ilvl w:val="0"/>
          <w:numId w:val="1"/>
        </w:numPr>
        <w:rPr>
          <w:ins w:id="259" w:author="Kelli Johnson" w:date="2015-09-02T16:37:00Z"/>
        </w:rPr>
      </w:pPr>
      <w:ins w:id="260" w:author="Kelli Johnson" w:date="2015-09-02T16:37:00Z">
        <w:r>
          <w:t>Fixed OM values</w:t>
        </w:r>
      </w:ins>
    </w:p>
    <w:p w:rsidR="008A2439" w:rsidRDefault="008A2439" w:rsidP="008A2439">
      <w:pPr>
        <w:pStyle w:val="ListParagraph"/>
        <w:numPr>
          <w:ilvl w:val="0"/>
          <w:numId w:val="1"/>
        </w:numPr>
        <w:rPr>
          <w:ins w:id="261" w:author="Kelli Johnson" w:date="2015-08-06T08:17:00Z"/>
        </w:rPr>
      </w:pPr>
      <w:ins w:id="262" w:author="Kelli Johnson" w:date="2015-09-02T16:37:00Z">
        <w:r>
          <w:t>Scenarios of the simulation</w:t>
        </w:r>
      </w:ins>
    </w:p>
    <w:p w:rsidR="003A63B5" w:rsidRPr="003A63B5" w:rsidRDefault="003A63B5">
      <w:pPr>
        <w:rPr>
          <w:b/>
        </w:rPr>
      </w:pPr>
      <w:ins w:id="263" w:author="Kelli Johnson" w:date="2015-08-06T08:17:00Z">
        <w:r w:rsidRPr="003A63B5">
          <w:rPr>
            <w:b/>
          </w:rPr>
          <w:t>Figures</w:t>
        </w:r>
      </w:ins>
    </w:p>
    <w:sectPr w:rsidR="003A63B5" w:rsidRPr="003A63B5"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Kelli Johnson" w:date="2015-09-02T16:35:00Z" w:initials="KFJ">
    <w:p w:rsidR="00BD5047" w:rsidRDefault="00BD5047">
      <w:pPr>
        <w:pStyle w:val="CommentText"/>
      </w:pPr>
      <w:r>
        <w:rPr>
          <w:rStyle w:val="CommentReference"/>
        </w:rPr>
        <w:annotationRef/>
      </w:r>
      <w:r>
        <w:t>Coggins and Quinn, 1998; Crone and Sampson, 1998</w:t>
      </w:r>
    </w:p>
    <w:p w:rsidR="00BD5047" w:rsidRDefault="00BD5047">
      <w:pPr>
        <w:pStyle w:val="CommentText"/>
      </w:pPr>
    </w:p>
    <w:p w:rsidR="00BD5047" w:rsidRDefault="00BD5047">
      <w:pPr>
        <w:pStyle w:val="CommentText"/>
      </w:pPr>
      <w:r>
        <w:t>Need to read to make sure.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20425"/>
    <w:rsid w:val="000B4A6E"/>
    <w:rsid w:val="001B4A6C"/>
    <w:rsid w:val="001E4EEC"/>
    <w:rsid w:val="001F3C0B"/>
    <w:rsid w:val="00212B29"/>
    <w:rsid w:val="002564DE"/>
    <w:rsid w:val="00280874"/>
    <w:rsid w:val="002B647A"/>
    <w:rsid w:val="0032311B"/>
    <w:rsid w:val="00327277"/>
    <w:rsid w:val="003A63B5"/>
    <w:rsid w:val="004456D1"/>
    <w:rsid w:val="004A0E05"/>
    <w:rsid w:val="00527D55"/>
    <w:rsid w:val="00641550"/>
    <w:rsid w:val="00646471"/>
    <w:rsid w:val="006D56A3"/>
    <w:rsid w:val="007434CF"/>
    <w:rsid w:val="007D46AD"/>
    <w:rsid w:val="008A2439"/>
    <w:rsid w:val="0092135A"/>
    <w:rsid w:val="009A1BEA"/>
    <w:rsid w:val="00BD5047"/>
    <w:rsid w:val="00C14762"/>
    <w:rsid w:val="00C616C4"/>
    <w:rsid w:val="00D33D4B"/>
    <w:rsid w:val="00DC3DE2"/>
    <w:rsid w:val="00E15A57"/>
    <w:rsid w:val="00E93B67"/>
    <w:rsid w:val="00FA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Kelli Johnson</cp:lastModifiedBy>
  <cp:revision>6</cp:revision>
  <dcterms:created xsi:type="dcterms:W3CDTF">2015-07-30T12:08:00Z</dcterms:created>
  <dcterms:modified xsi:type="dcterms:W3CDTF">2015-09-02T23:40:00Z</dcterms:modified>
</cp:coreProperties>
</file>